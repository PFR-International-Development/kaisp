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82A55" w14:textId="0331831E" w:rsidR="00DF61D0" w:rsidRDefault="000C134B" w:rsidP="001B304E">
      <w:pPr>
        <w:rPr>
          <w:b/>
          <w:sz w:val="20"/>
        </w:rPr>
      </w:pPr>
      <w:r>
        <w:rPr>
          <w:b/>
          <w:noProof/>
          <w:sz w:val="20"/>
          <w:lang w:eastAsia="en-NZ"/>
        </w:rPr>
        <mc:AlternateContent>
          <mc:Choice Requires="wpg">
            <w:drawing>
              <wp:anchor distT="0" distB="0" distL="114300" distR="114300" simplePos="0" relativeHeight="251661312" behindDoc="0" locked="0" layoutInCell="1" allowOverlap="1" wp14:anchorId="75294A0C" wp14:editId="58E99899">
                <wp:simplePos x="0" y="0"/>
                <wp:positionH relativeFrom="column">
                  <wp:posOffset>392947</wp:posOffset>
                </wp:positionH>
                <wp:positionV relativeFrom="paragraph">
                  <wp:posOffset>528320</wp:posOffset>
                </wp:positionV>
                <wp:extent cx="4771420" cy="720090"/>
                <wp:effectExtent l="0" t="0" r="0" b="3810"/>
                <wp:wrapTopAndBottom/>
                <wp:docPr id="5" name="Group 5"/>
                <wp:cNvGraphicFramePr/>
                <a:graphic xmlns:a="http://schemas.openxmlformats.org/drawingml/2006/main">
                  <a:graphicData uri="http://schemas.microsoft.com/office/word/2010/wordprocessingGroup">
                    <wpg:wgp>
                      <wpg:cNvGrpSpPr/>
                      <wpg:grpSpPr>
                        <a:xfrm>
                          <a:off x="0" y="0"/>
                          <a:ext cx="4771420" cy="720090"/>
                          <a:chOff x="0" y="0"/>
                          <a:chExt cx="4771420" cy="720090"/>
                        </a:xfrm>
                      </wpg:grpSpPr>
                      <pic:pic xmlns:pic="http://schemas.openxmlformats.org/drawingml/2006/picture">
                        <pic:nvPicPr>
                          <pic:cNvPr id="1" name="Picture 1"/>
                          <pic:cNvPicPr>
                            <a:picLocks noChangeAspect="1"/>
                          </pic:cNvPicPr>
                        </pic:nvPicPr>
                        <pic:blipFill>
                          <a:blip r:embed="rId8"/>
                          <a:stretch>
                            <a:fillRect/>
                          </a:stretch>
                        </pic:blipFill>
                        <pic:spPr>
                          <a:xfrm>
                            <a:off x="3572540" y="0"/>
                            <a:ext cx="1198880" cy="720090"/>
                          </a:xfrm>
                          <a:prstGeom prst="rect">
                            <a:avLst/>
                          </a:prstGeom>
                        </pic:spPr>
                      </pic:pic>
                      <pic:pic xmlns:pic="http://schemas.openxmlformats.org/drawingml/2006/picture">
                        <pic:nvPicPr>
                          <pic:cNvPr id="3" name="Picture 2" descr="https://phama.com.au/wp-content/uploads/2016/03/nzaid.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360428" y="0"/>
                            <a:ext cx="1153160" cy="7200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3"/>
                          <pic:cNvPicPr>
                            <a:picLocks noChangeAspect="1"/>
                          </pic:cNvPicPr>
                        </pic:nvPicPr>
                        <pic:blipFill>
                          <a:blip r:embed="rId10"/>
                          <a:stretch>
                            <a:fillRect/>
                          </a:stretch>
                        </pic:blipFill>
                        <pic:spPr>
                          <a:xfrm>
                            <a:off x="0" y="0"/>
                            <a:ext cx="2157095" cy="720090"/>
                          </a:xfrm>
                          <a:prstGeom prst="rect">
                            <a:avLst/>
                          </a:prstGeom>
                        </pic:spPr>
                      </pic:pic>
                    </wpg:wgp>
                  </a:graphicData>
                </a:graphic>
              </wp:anchor>
            </w:drawing>
          </mc:Choice>
          <mc:Fallback>
            <w:pict>
              <v:group w14:anchorId="531AE347" id="Group 5" o:spid="_x0000_s1026" style="position:absolute;margin-left:30.95pt;margin-top:41.6pt;width:375.7pt;height:56.7pt;z-index:251661312" coordsize="47714,72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5725;width:11989;height: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lyXrAAAAA2gAAAA8AAABkcnMvZG93bnJldi54bWxET01rAjEQvQv9D2EK3jRbBZGtUUppRQTB&#10;1V56m26m2aWbyTaJ7vrvjSB4Gh7vcxar3jbiTD7UjhW8jDMQxKXTNRsFX8fP0RxEiMgaG8ek4EIB&#10;VsunwQJz7Tou6HyIRqQQDjkqqGJscylDWZHFMHYtceJ+nbcYE/RGao9dCreNnGTZTFqsOTVU2NJ7&#10;ReXf4WQVmH1h/G47XXc7b4uf4vtj8k+ZUsPn/u0VRKQ+PsR390an+XB75Xbl8go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aXJesAAAADaAAAADwAAAAAAAAAAAAAAAACfAgAA&#10;ZHJzL2Rvd25yZXYueG1sUEsFBgAAAAAEAAQA9wAAAIwDAAAAAA==&#10;">
                  <v:imagedata r:id="rId11" o:title=""/>
                  <v:path arrowok="t"/>
                </v:shape>
                <v:shape id="Picture 2" o:spid="_x0000_s1028" type="#_x0000_t75" alt="https://phama.com.au/wp-content/uploads/2016/03/nzaid.jpg" style="position:absolute;left:23604;width:11531;height: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VmWTEAAAA2gAAAA8AAABkcnMvZG93bnJldi54bWxEj09rAjEUxO9Cv0N4BW+atRZb1o0iLYW9&#10;VHHrpbfH5u0f3Lxsk1TXfvpGEDwOM/MbJlsPphMncr61rGA2TUAQl1a3XCs4fH1MXkH4gKyxs0wK&#10;LuRhvXoYZZhqe+Y9nYpQiwhhn6KCJoQ+ldKXDRn0U9sTR6+yzmCI0tVSOzxHuOnkU5IspMGW40KD&#10;Pb01VB6LX6Ng4364e5E8f/98rr4P212e/81ypcaPw2YJItAQ7uFbO9cK5nC9Em+AXP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2VmWTEAAAA2gAAAA8AAAAAAAAAAAAAAAAA&#10;nwIAAGRycy9kb3ducmV2LnhtbFBLBQYAAAAABAAEAPcAAACQAwAAAAA=&#10;">
                  <v:imagedata r:id="rId12" o:title="nzaid"/>
                  <v:path arrowok="t"/>
                </v:shape>
                <v:shape id="Picture 3" o:spid="_x0000_s1029" type="#_x0000_t75" style="position:absolute;width:21570;height: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WwmW/AAAA2gAAAA8AAABkcnMvZG93bnJldi54bWxET11rwjAUfR/4H8IVfJupo4xZTYsIG77a&#10;TZ+vzbWtNjddEm23X78MBns8nO91MZpO3Mn51rKCxTwBQVxZ3XKt4OP99fEFhA/IGjvLpOCLPBT5&#10;5GGNmbYD7+lehlrEEPYZKmhC6DMpfdWQQT+3PXHkztYZDBG6WmqHQww3nXxKkmdpsOXY0GBP24aq&#10;a3kzccZwtN+3t09bH/rl8VzuXXpJT0rNpuNmBSLQGP7Ff+6dVpDC75XoB5n/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1sJlvwAAANoAAAAPAAAAAAAAAAAAAAAAAJ8CAABk&#10;cnMvZG93bnJldi54bWxQSwUGAAAAAAQABAD3AAAAiwMAAAAA&#10;">
                  <v:imagedata r:id="rId13" o:title=""/>
                  <v:path arrowok="t"/>
                </v:shape>
                <w10:wrap type="topAndBottom"/>
              </v:group>
            </w:pict>
          </mc:Fallback>
        </mc:AlternateContent>
      </w:r>
      <w:r w:rsidR="00B8455B">
        <w:rPr>
          <w:b/>
          <w:sz w:val="20"/>
        </w:rPr>
        <w:t xml:space="preserve"> </w:t>
      </w:r>
    </w:p>
    <w:p w14:paraId="3885156C" w14:textId="52F49CD3" w:rsidR="000C134B" w:rsidRDefault="000C134B" w:rsidP="001B304E">
      <w:pPr>
        <w:rPr>
          <w:b/>
          <w:sz w:val="20"/>
        </w:rPr>
      </w:pPr>
    </w:p>
    <w:p w14:paraId="6493A294" w14:textId="653D2BF1" w:rsidR="000C134B" w:rsidRDefault="000C134B" w:rsidP="001B304E">
      <w:pPr>
        <w:rPr>
          <w:b/>
          <w:sz w:val="20"/>
        </w:rPr>
      </w:pPr>
    </w:p>
    <w:p w14:paraId="004D7C51" w14:textId="55150861" w:rsidR="00E90C64" w:rsidRPr="00AF45C5" w:rsidRDefault="00E90C64" w:rsidP="00E90C64">
      <w:pPr>
        <w:jc w:val="center"/>
        <w:rPr>
          <w:b/>
          <w:sz w:val="40"/>
        </w:rPr>
      </w:pPr>
      <w:r w:rsidRPr="00AF45C5">
        <w:rPr>
          <w:b/>
          <w:sz w:val="40"/>
        </w:rPr>
        <w:t>USER GUIDE</w:t>
      </w:r>
    </w:p>
    <w:p w14:paraId="37A6D291" w14:textId="6A47809C" w:rsidR="00E90C64" w:rsidRPr="00AF45C5" w:rsidRDefault="00AF45C5" w:rsidP="00E90C64">
      <w:pPr>
        <w:jc w:val="center"/>
        <w:rPr>
          <w:b/>
          <w:sz w:val="36"/>
        </w:rPr>
      </w:pPr>
      <w:r>
        <w:rPr>
          <w:b/>
          <w:sz w:val="36"/>
        </w:rPr>
        <w:t>Time-to-</w:t>
      </w:r>
      <w:r w:rsidR="00E90C64" w:rsidRPr="00AF45C5">
        <w:rPr>
          <w:b/>
          <w:sz w:val="36"/>
        </w:rPr>
        <w:t xml:space="preserve">Harvest </w:t>
      </w:r>
      <w:r w:rsidR="006E3BC9" w:rsidRPr="00AF45C5">
        <w:rPr>
          <w:b/>
          <w:sz w:val="36"/>
        </w:rPr>
        <w:t xml:space="preserve">(TTH) </w:t>
      </w:r>
      <w:r>
        <w:rPr>
          <w:b/>
          <w:sz w:val="36"/>
        </w:rPr>
        <w:t>C</w:t>
      </w:r>
      <w:r w:rsidR="00E90C64" w:rsidRPr="00AF45C5">
        <w:rPr>
          <w:b/>
          <w:sz w:val="36"/>
        </w:rPr>
        <w:t>alculator for Avocado in Kenya</w:t>
      </w:r>
    </w:p>
    <w:p w14:paraId="15E8E5CA" w14:textId="1F227EE0" w:rsidR="00E90C64" w:rsidRPr="00AF45C5" w:rsidRDefault="00AC52D9" w:rsidP="00E90C64">
      <w:pPr>
        <w:jc w:val="center"/>
        <w:rPr>
          <w:b/>
          <w:sz w:val="32"/>
        </w:rPr>
      </w:pPr>
      <w:r w:rsidRPr="00AF45C5">
        <w:rPr>
          <w:b/>
          <w:sz w:val="32"/>
        </w:rPr>
        <w:t xml:space="preserve">A </w:t>
      </w:r>
      <w:r w:rsidR="00E90C64" w:rsidRPr="00AF45C5">
        <w:rPr>
          <w:b/>
          <w:sz w:val="32"/>
        </w:rPr>
        <w:t>guide to maturity and harvest date of avocado in Kenya</w:t>
      </w:r>
    </w:p>
    <w:p w14:paraId="22C42178" w14:textId="77777777" w:rsidR="00E90C64" w:rsidRDefault="00E90C64"/>
    <w:p w14:paraId="5944BD14" w14:textId="374A223C" w:rsidR="00E90C64" w:rsidRDefault="00E90C64">
      <w:r>
        <w:t>The</w:t>
      </w:r>
      <w:r w:rsidR="00F048A6">
        <w:t xml:space="preserve"> calculator gives a prediction</w:t>
      </w:r>
      <w:r w:rsidR="000C134B">
        <w:t xml:space="preserve"> </w:t>
      </w:r>
      <w:r>
        <w:t xml:space="preserve">of the date </w:t>
      </w:r>
      <w:r w:rsidR="000C134B">
        <w:t xml:space="preserve">when the </w:t>
      </w:r>
      <w:r w:rsidR="00F048A6">
        <w:t xml:space="preserve">main crop </w:t>
      </w:r>
      <w:r>
        <w:t xml:space="preserve">avocado </w:t>
      </w:r>
      <w:r w:rsidR="00F048A6">
        <w:t xml:space="preserve">will </w:t>
      </w:r>
      <w:r>
        <w:t xml:space="preserve">reach a target dry matter </w:t>
      </w:r>
      <w:r w:rsidR="000C134B">
        <w:t xml:space="preserve">content </w:t>
      </w:r>
      <w:r>
        <w:t>for fresh fruit or processing</w:t>
      </w:r>
      <w:r w:rsidR="00E84967">
        <w:t>.</w:t>
      </w:r>
      <w:r w:rsidR="00B8455B">
        <w:t xml:space="preserve"> That is, when it is time to harvest</w:t>
      </w:r>
      <w:r w:rsidR="000C134B">
        <w:t>. The predictions are based on cumulative Growing Degree Days (GDD)</w:t>
      </w:r>
      <w:r w:rsidR="000C134B">
        <w:rPr>
          <w:rStyle w:val="FootnoteReference"/>
        </w:rPr>
        <w:footnoteReference w:id="1"/>
      </w:r>
      <w:r w:rsidR="000C134B">
        <w:t>,</w:t>
      </w:r>
    </w:p>
    <w:p w14:paraId="3100895D" w14:textId="77777777" w:rsidR="00AF45C5" w:rsidRDefault="00E84967">
      <w:r>
        <w:t xml:space="preserve">The following notes are a simple guide to working through the calculator to obtain the information you need to guide decisions on harvest date. </w:t>
      </w:r>
    </w:p>
    <w:p w14:paraId="65EFC2C3" w14:textId="32101F5B" w:rsidR="00E84967" w:rsidRDefault="00AF45C5">
      <w:r>
        <w:t>This tool gives a valuable</w:t>
      </w:r>
      <w:r w:rsidR="00E84967">
        <w:t xml:space="preserve"> guide to </w:t>
      </w:r>
      <w:r w:rsidR="000D5CBC">
        <w:t xml:space="preserve">the </w:t>
      </w:r>
      <w:r w:rsidR="000D5CBC" w:rsidRPr="00AF45C5">
        <w:rPr>
          <w:b/>
        </w:rPr>
        <w:t>likely</w:t>
      </w:r>
      <w:r w:rsidR="000D5CBC">
        <w:t xml:space="preserve"> </w:t>
      </w:r>
      <w:r w:rsidR="00E84967">
        <w:t xml:space="preserve">date of harvest maturity </w:t>
      </w:r>
      <w:r w:rsidR="000D5CBC">
        <w:t>in each village area</w:t>
      </w:r>
      <w:r>
        <w:t>. Actual dry matters sh</w:t>
      </w:r>
      <w:r w:rsidR="00E84967">
        <w:t xml:space="preserve">ould be cross-checked </w:t>
      </w:r>
      <w:r>
        <w:t>by</w:t>
      </w:r>
      <w:r w:rsidR="00E84967">
        <w:t xml:space="preserve"> dry matter testing of </w:t>
      </w:r>
      <w:r w:rsidR="000D5CBC">
        <w:t xml:space="preserve">fruit from </w:t>
      </w:r>
      <w:r w:rsidR="00F048A6">
        <w:t>representative</w:t>
      </w:r>
      <w:r w:rsidR="00E84967">
        <w:t xml:space="preserve"> orchards in each </w:t>
      </w:r>
      <w:r w:rsidR="00F048A6">
        <w:t>district</w:t>
      </w:r>
      <w:r w:rsidR="000D5CBC">
        <w:t xml:space="preserve"> in the weeks leading up to harvest</w:t>
      </w:r>
      <w:r w:rsidR="00E84967">
        <w:t>.</w:t>
      </w:r>
    </w:p>
    <w:p w14:paraId="19EFAC5D" w14:textId="4BFB9FEB" w:rsidR="007A47DF" w:rsidRDefault="00163858" w:rsidP="007A47DF">
      <w:r>
        <w:t>When using</w:t>
      </w:r>
      <w:r w:rsidR="007A47DF">
        <w:t xml:space="preserve"> the programme only two kinds of cells are active. The PINK cells use a ‘pull-down’ menu to select the data entry </w:t>
      </w:r>
      <w:proofErr w:type="spellStart"/>
      <w:r w:rsidR="007A47DF">
        <w:t>e.g</w:t>
      </w:r>
      <w:proofErr w:type="spellEnd"/>
      <w:r w:rsidR="007A47DF">
        <w:t xml:space="preserve"> to choose the variety </w:t>
      </w:r>
      <w:r w:rsidR="007A47DF">
        <w:rPr>
          <w:noProof/>
          <w:lang w:eastAsia="en-NZ"/>
        </w:rPr>
        <w:drawing>
          <wp:inline distT="0" distB="0" distL="0" distR="0" wp14:anchorId="1AB42B7A" wp14:editId="0CF4A9EF">
            <wp:extent cx="1276730" cy="1620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6730" cy="162000"/>
                    </a:xfrm>
                    <a:prstGeom prst="rect">
                      <a:avLst/>
                    </a:prstGeom>
                  </pic:spPr>
                </pic:pic>
              </a:graphicData>
            </a:graphic>
          </wp:inline>
        </w:drawing>
      </w:r>
      <w:r w:rsidR="007A47DF">
        <w:t xml:space="preserve"> or to choose</w:t>
      </w:r>
      <w:r w:rsidR="00D955B7">
        <w:t xml:space="preserve"> a Locator T</w:t>
      </w:r>
      <w:r w:rsidR="007A47DF">
        <w:t xml:space="preserve">own </w:t>
      </w:r>
      <w:r w:rsidR="007A47DF">
        <w:rPr>
          <w:noProof/>
          <w:lang w:eastAsia="en-NZ"/>
        </w:rPr>
        <w:drawing>
          <wp:inline distT="0" distB="0" distL="0" distR="0" wp14:anchorId="2127FBA9" wp14:editId="15EE40F6">
            <wp:extent cx="1556609" cy="162000"/>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6609" cy="162000"/>
                    </a:xfrm>
                    <a:prstGeom prst="rect">
                      <a:avLst/>
                    </a:prstGeom>
                  </pic:spPr>
                </pic:pic>
              </a:graphicData>
            </a:graphic>
          </wp:inline>
        </w:drawing>
      </w:r>
      <w:r w:rsidR="007A47DF">
        <w:t>. Most of the other cells are ‘locked’ to prevent users from damaging the program’s outputs and structure.</w:t>
      </w:r>
    </w:p>
    <w:p w14:paraId="3D1682DB" w14:textId="323FF927" w:rsidR="00E90C64" w:rsidRDefault="00E90C64">
      <w:r>
        <w:t>The tool i</w:t>
      </w:r>
      <w:r w:rsidR="00E84967">
        <w:t>s Excel</w:t>
      </w:r>
      <w:r w:rsidR="000C134B">
        <w:t>™</w:t>
      </w:r>
      <w:r w:rsidR="00E84967">
        <w:t xml:space="preserve"> based and has</w:t>
      </w:r>
      <w:r w:rsidR="00163858">
        <w:t xml:space="preserve"> eight</w:t>
      </w:r>
      <w:r w:rsidR="00AC52D9">
        <w:t xml:space="preserve"> </w:t>
      </w:r>
      <w:r w:rsidR="00E84967">
        <w:t>work</w:t>
      </w:r>
      <w:r>
        <w:t>sheets</w:t>
      </w:r>
      <w:r w:rsidR="00E84967">
        <w:t xml:space="preserve"> </w:t>
      </w:r>
      <w:r w:rsidR="00163858">
        <w:t>that</w:t>
      </w:r>
      <w:r w:rsidR="00E84967">
        <w:t xml:space="preserve"> have different functions and provide different kinds of information. They are</w:t>
      </w:r>
      <w:r>
        <w:t>:</w:t>
      </w:r>
    </w:p>
    <w:p w14:paraId="23A6D630" w14:textId="71B6EB3E" w:rsidR="00E90C64" w:rsidRDefault="00AF45C5" w:rsidP="00E90C64">
      <w:pPr>
        <w:pStyle w:val="ListParagraph"/>
        <w:numPr>
          <w:ilvl w:val="0"/>
          <w:numId w:val="1"/>
        </w:numPr>
      </w:pPr>
      <w:r>
        <w:t xml:space="preserve">Entry </w:t>
      </w:r>
      <w:r w:rsidR="00E90C64">
        <w:t xml:space="preserve"> page</w:t>
      </w:r>
      <w:r w:rsidR="001B304E">
        <w:t xml:space="preserve">  </w:t>
      </w:r>
    </w:p>
    <w:p w14:paraId="5273C5FB" w14:textId="07EBCA26" w:rsidR="00E90C64" w:rsidRDefault="00E90C64" w:rsidP="00E90C64">
      <w:pPr>
        <w:pStyle w:val="ListParagraph"/>
        <w:numPr>
          <w:ilvl w:val="0"/>
          <w:numId w:val="1"/>
        </w:numPr>
      </w:pPr>
      <w:r>
        <w:lastRenderedPageBreak/>
        <w:t xml:space="preserve">Western Region </w:t>
      </w:r>
      <w:r w:rsidR="00F048A6">
        <w:t xml:space="preserve"> </w:t>
      </w:r>
    </w:p>
    <w:p w14:paraId="3E7F0028" w14:textId="7BB6D344" w:rsidR="00E90C64" w:rsidRDefault="00E90C64" w:rsidP="00E90C64">
      <w:pPr>
        <w:pStyle w:val="ListParagraph"/>
        <w:numPr>
          <w:ilvl w:val="0"/>
          <w:numId w:val="1"/>
        </w:numPr>
      </w:pPr>
      <w:r>
        <w:t>Central Highlands</w:t>
      </w:r>
      <w:r w:rsidR="00DE4972">
        <w:t xml:space="preserve"> Region</w:t>
      </w:r>
      <w:r>
        <w:t xml:space="preserve"> </w:t>
      </w:r>
    </w:p>
    <w:p w14:paraId="2935CD6F" w14:textId="77777777" w:rsidR="00E90C64" w:rsidRDefault="00E90C64" w:rsidP="00E90C64">
      <w:pPr>
        <w:pStyle w:val="ListParagraph"/>
        <w:numPr>
          <w:ilvl w:val="0"/>
          <w:numId w:val="1"/>
        </w:numPr>
      </w:pPr>
      <w:r>
        <w:t xml:space="preserve">Eastern Region </w:t>
      </w:r>
    </w:p>
    <w:p w14:paraId="1016D912" w14:textId="576F32AD" w:rsidR="00E90C64" w:rsidRDefault="001C3A42" w:rsidP="00E90C64">
      <w:pPr>
        <w:pStyle w:val="ListParagraph"/>
        <w:numPr>
          <w:ilvl w:val="0"/>
          <w:numId w:val="1"/>
        </w:numPr>
      </w:pPr>
      <w:r>
        <w:t xml:space="preserve">Search of </w:t>
      </w:r>
      <w:r w:rsidR="00E90C64">
        <w:t>Sub-Region</w:t>
      </w:r>
      <w:r>
        <w:t>s</w:t>
      </w:r>
    </w:p>
    <w:p w14:paraId="57922E6D" w14:textId="1C8DF1D5" w:rsidR="00E90C64" w:rsidRDefault="001C3A42" w:rsidP="00E90C64">
      <w:pPr>
        <w:pStyle w:val="ListParagraph"/>
        <w:numPr>
          <w:ilvl w:val="0"/>
          <w:numId w:val="1"/>
        </w:numPr>
      </w:pPr>
      <w:r>
        <w:t xml:space="preserve">Search of </w:t>
      </w:r>
      <w:r w:rsidR="00E90C64">
        <w:t>Villages</w:t>
      </w:r>
    </w:p>
    <w:p w14:paraId="0C834ABB" w14:textId="71526496" w:rsidR="001C3A42" w:rsidRDefault="001C3A42" w:rsidP="00E90C64">
      <w:pPr>
        <w:pStyle w:val="ListParagraph"/>
        <w:numPr>
          <w:ilvl w:val="0"/>
          <w:numId w:val="1"/>
        </w:numPr>
      </w:pPr>
      <w:r>
        <w:t>Exporters entry</w:t>
      </w:r>
    </w:p>
    <w:p w14:paraId="00E9B885" w14:textId="012E4A7C" w:rsidR="001C3A42" w:rsidRDefault="001C3A42" w:rsidP="00E90C64">
      <w:pPr>
        <w:pStyle w:val="ListParagraph"/>
        <w:numPr>
          <w:ilvl w:val="0"/>
          <w:numId w:val="1"/>
        </w:numPr>
      </w:pPr>
      <w:r>
        <w:t>Fruit sample data</w:t>
      </w:r>
    </w:p>
    <w:p w14:paraId="0043F620" w14:textId="77777777" w:rsidR="00450542" w:rsidRDefault="00450542" w:rsidP="006159D0">
      <w:pPr>
        <w:rPr>
          <w:b/>
        </w:rPr>
      </w:pPr>
    </w:p>
    <w:p w14:paraId="56EB98C0" w14:textId="672A8E39" w:rsidR="007E6BBD" w:rsidRDefault="006159D0" w:rsidP="006159D0">
      <w:pPr>
        <w:rPr>
          <w:b/>
        </w:rPr>
      </w:pPr>
      <w:r>
        <w:rPr>
          <w:b/>
        </w:rPr>
        <w:t xml:space="preserve">Note: The village names used in the model are those given in Google Maps. The model can only find and do calculations for village names that are show in </w:t>
      </w:r>
      <w:r w:rsidR="00B8455B">
        <w:rPr>
          <w:b/>
        </w:rPr>
        <w:t>Google Maps and entered in</w:t>
      </w:r>
      <w:r w:rsidR="00450542">
        <w:rPr>
          <w:b/>
        </w:rPr>
        <w:t xml:space="preserve"> </w:t>
      </w:r>
      <w:r>
        <w:rPr>
          <w:b/>
        </w:rPr>
        <w:t xml:space="preserve">the model. </w:t>
      </w:r>
      <w:r w:rsidR="00450542">
        <w:rPr>
          <w:b/>
        </w:rPr>
        <w:t xml:space="preserve">It is possible that there may be local variants of the names.  If the exact village name cannot be found </w:t>
      </w:r>
      <w:r w:rsidR="00D95E37">
        <w:rPr>
          <w:b/>
        </w:rPr>
        <w:t>i</w:t>
      </w:r>
      <w:r>
        <w:rPr>
          <w:b/>
        </w:rPr>
        <w:t>t is possible to cross check or confirm the local name or spelling with the model name by checking the location of the village on the map or finding the altitude using a GPS app on a smart phone.</w:t>
      </w:r>
    </w:p>
    <w:p w14:paraId="669F10A6" w14:textId="7F4E9860" w:rsidR="00AF45C5" w:rsidRDefault="00AF45C5" w:rsidP="006159D0">
      <w:pPr>
        <w:rPr>
          <w:b/>
        </w:rPr>
      </w:pPr>
    </w:p>
    <w:p w14:paraId="0538A68C" w14:textId="77777777" w:rsidR="00AF45C5" w:rsidRPr="006159D0" w:rsidRDefault="00AF45C5" w:rsidP="006159D0">
      <w:pPr>
        <w:rPr>
          <w:b/>
        </w:rPr>
      </w:pPr>
    </w:p>
    <w:p w14:paraId="097AABB4" w14:textId="4B7874ED" w:rsidR="007E6BBD" w:rsidRPr="007E6BBD" w:rsidRDefault="007E6BBD" w:rsidP="00AF45C5">
      <w:pPr>
        <w:jc w:val="center"/>
        <w:rPr>
          <w:b/>
          <w:sz w:val="40"/>
        </w:rPr>
      </w:pPr>
      <w:r w:rsidRPr="007E6BBD">
        <w:rPr>
          <w:b/>
          <w:sz w:val="40"/>
        </w:rPr>
        <w:t xml:space="preserve">How to use the </w:t>
      </w:r>
      <w:r w:rsidR="00B8455B">
        <w:rPr>
          <w:b/>
          <w:sz w:val="40"/>
        </w:rPr>
        <w:t>‘</w:t>
      </w:r>
      <w:r w:rsidR="009D6FBF">
        <w:rPr>
          <w:b/>
          <w:sz w:val="40"/>
        </w:rPr>
        <w:t xml:space="preserve">Time </w:t>
      </w:r>
      <w:proofErr w:type="gramStart"/>
      <w:r w:rsidR="009D6FBF">
        <w:rPr>
          <w:b/>
          <w:sz w:val="40"/>
        </w:rPr>
        <w:t>To</w:t>
      </w:r>
      <w:proofErr w:type="gramEnd"/>
      <w:r w:rsidR="009D6FBF">
        <w:rPr>
          <w:b/>
          <w:sz w:val="40"/>
        </w:rPr>
        <w:t xml:space="preserve"> Harvest</w:t>
      </w:r>
      <w:r w:rsidR="00B8455B">
        <w:rPr>
          <w:b/>
          <w:sz w:val="40"/>
        </w:rPr>
        <w:t>’</w:t>
      </w:r>
      <w:r w:rsidR="009D6FBF">
        <w:rPr>
          <w:b/>
          <w:sz w:val="40"/>
        </w:rPr>
        <w:t xml:space="preserve"> Prediction T</w:t>
      </w:r>
      <w:r>
        <w:rPr>
          <w:b/>
          <w:sz w:val="40"/>
        </w:rPr>
        <w:t>ool</w:t>
      </w:r>
    </w:p>
    <w:p w14:paraId="62D57DF8" w14:textId="77777777" w:rsidR="007A47DF" w:rsidRPr="00AC52D9" w:rsidRDefault="007A47DF" w:rsidP="007A47DF">
      <w:pPr>
        <w:pStyle w:val="ListParagraph"/>
        <w:rPr>
          <w:highlight w:val="yellow"/>
        </w:rPr>
      </w:pPr>
    </w:p>
    <w:p w14:paraId="75CBF9E3" w14:textId="448C006C" w:rsidR="003304BA" w:rsidRPr="0017433D" w:rsidRDefault="0017433D" w:rsidP="0017433D">
      <w:pPr>
        <w:rPr>
          <w:b/>
          <w:sz w:val="32"/>
          <w:szCs w:val="24"/>
        </w:rPr>
      </w:pPr>
      <w:r>
        <w:rPr>
          <w:b/>
          <w:sz w:val="32"/>
          <w:szCs w:val="24"/>
        </w:rPr>
        <w:t xml:space="preserve">1.  </w:t>
      </w:r>
      <w:r w:rsidRPr="0017433D">
        <w:rPr>
          <w:b/>
          <w:sz w:val="32"/>
          <w:szCs w:val="24"/>
        </w:rPr>
        <w:t xml:space="preserve"> </w:t>
      </w:r>
      <w:r w:rsidR="003304BA" w:rsidRPr="0017433D">
        <w:rPr>
          <w:b/>
          <w:sz w:val="32"/>
          <w:szCs w:val="24"/>
        </w:rPr>
        <w:t>‘</w:t>
      </w:r>
      <w:r w:rsidR="00F94418">
        <w:rPr>
          <w:b/>
          <w:sz w:val="32"/>
          <w:szCs w:val="24"/>
        </w:rPr>
        <w:t>Home</w:t>
      </w:r>
      <w:r w:rsidR="003304BA" w:rsidRPr="0017433D">
        <w:rPr>
          <w:b/>
          <w:sz w:val="32"/>
          <w:szCs w:val="24"/>
        </w:rPr>
        <w:t xml:space="preserve"> Page’ Worksheet</w:t>
      </w:r>
    </w:p>
    <w:p w14:paraId="4C2BF588" w14:textId="07918C9C" w:rsidR="007E6BBD" w:rsidRPr="007E6BBD" w:rsidRDefault="00E1437E" w:rsidP="007E6BBD">
      <w:pPr>
        <w:rPr>
          <w:b/>
          <w:sz w:val="28"/>
          <w:szCs w:val="24"/>
        </w:rPr>
      </w:pPr>
      <w:r>
        <w:rPr>
          <w:b/>
          <w:sz w:val="28"/>
          <w:szCs w:val="24"/>
        </w:rPr>
        <w:t>What it does</w:t>
      </w:r>
    </w:p>
    <w:p w14:paraId="2D80F36C" w14:textId="36DE2EA5" w:rsidR="000835DD" w:rsidRDefault="007E6BBD" w:rsidP="007E6BBD">
      <w:r>
        <w:t>This page is the entry po</w:t>
      </w:r>
      <w:r w:rsidR="00DF61D0">
        <w:t>int for the prediction model. The information</w:t>
      </w:r>
      <w:r>
        <w:t xml:space="preserve"> entered here are used as the basis </w:t>
      </w:r>
      <w:r w:rsidR="00DF61D0">
        <w:t>calculations</w:t>
      </w:r>
      <w:r>
        <w:t xml:space="preserve"> throughout the </w:t>
      </w:r>
      <w:r w:rsidR="000835DD">
        <w:t>other worksheets</w:t>
      </w:r>
      <w:r>
        <w:t xml:space="preserve"> of the tool</w:t>
      </w:r>
      <w:r w:rsidR="000835DD">
        <w:t>.</w:t>
      </w:r>
    </w:p>
    <w:p w14:paraId="1CD5DF98" w14:textId="4316F3E5" w:rsidR="007E6BBD" w:rsidRPr="007E6BBD" w:rsidRDefault="007E6BBD" w:rsidP="007E6BBD">
      <w:pPr>
        <w:rPr>
          <w:b/>
          <w:sz w:val="28"/>
        </w:rPr>
      </w:pPr>
      <w:r w:rsidRPr="007E6BBD">
        <w:rPr>
          <w:b/>
          <w:sz w:val="28"/>
        </w:rPr>
        <w:t>Action needed</w:t>
      </w:r>
    </w:p>
    <w:p w14:paraId="36DCC374" w14:textId="77777777" w:rsidR="006159D0" w:rsidRDefault="006159D0" w:rsidP="006159D0">
      <w:pPr>
        <w:pStyle w:val="ListParagraph"/>
        <w:numPr>
          <w:ilvl w:val="0"/>
          <w:numId w:val="11"/>
        </w:numPr>
      </w:pPr>
      <w:r>
        <w:t>Click on the pink boxes</w:t>
      </w:r>
    </w:p>
    <w:p w14:paraId="4AFD5962" w14:textId="2A3E6606" w:rsidR="00DE4972" w:rsidRDefault="00E90C64" w:rsidP="006159D0">
      <w:pPr>
        <w:pStyle w:val="ListParagraph"/>
        <w:numPr>
          <w:ilvl w:val="0"/>
          <w:numId w:val="11"/>
        </w:numPr>
      </w:pPr>
      <w:r>
        <w:t xml:space="preserve">Using </w:t>
      </w:r>
      <w:r w:rsidR="00DF61D0">
        <w:t xml:space="preserve">the </w:t>
      </w:r>
      <w:r>
        <w:t xml:space="preserve">drop down menus </w:t>
      </w:r>
    </w:p>
    <w:p w14:paraId="745AE09C" w14:textId="74912B4D" w:rsidR="00DE4972" w:rsidRDefault="00DE4972" w:rsidP="00DE4972">
      <w:pPr>
        <w:pStyle w:val="ListParagraph"/>
        <w:numPr>
          <w:ilvl w:val="1"/>
          <w:numId w:val="2"/>
        </w:numPr>
      </w:pPr>
      <w:r>
        <w:t>S</w:t>
      </w:r>
      <w:r w:rsidR="00E90C64">
        <w:t xml:space="preserve">elect the </w:t>
      </w:r>
      <w:r w:rsidR="00F048A6">
        <w:t>‘V</w:t>
      </w:r>
      <w:r w:rsidR="00E90C64">
        <w:t>ariety</w:t>
      </w:r>
      <w:r w:rsidR="00F048A6">
        <w:t>’</w:t>
      </w:r>
      <w:r w:rsidR="00E90C64">
        <w:t xml:space="preserve"> (Hass or </w:t>
      </w:r>
      <w:proofErr w:type="spellStart"/>
      <w:r w:rsidR="00E90C64">
        <w:t>Fuerte</w:t>
      </w:r>
      <w:proofErr w:type="spellEnd"/>
      <w:r w:rsidR="00E90C64">
        <w:t>)</w:t>
      </w:r>
    </w:p>
    <w:p w14:paraId="5D67C2F9" w14:textId="7FA284AE" w:rsidR="00DE4972" w:rsidRDefault="00F048A6" w:rsidP="00DE4972">
      <w:pPr>
        <w:pStyle w:val="ListParagraph"/>
        <w:numPr>
          <w:ilvl w:val="1"/>
          <w:numId w:val="2"/>
        </w:numPr>
      </w:pPr>
      <w:r>
        <w:t>Select the ‘P</w:t>
      </w:r>
      <w:r w:rsidR="00DE4972">
        <w:t>urpose</w:t>
      </w:r>
      <w:r>
        <w:t>’</w:t>
      </w:r>
      <w:r w:rsidR="00DE4972">
        <w:t xml:space="preserve"> (Fresh fruit or processing)</w:t>
      </w:r>
    </w:p>
    <w:p w14:paraId="70AF9F7F" w14:textId="34988899" w:rsidR="00E90C64" w:rsidRDefault="00DE4972" w:rsidP="00DE4972">
      <w:pPr>
        <w:pStyle w:val="ListParagraph"/>
        <w:numPr>
          <w:ilvl w:val="1"/>
          <w:numId w:val="2"/>
        </w:numPr>
      </w:pPr>
      <w:r>
        <w:t>Sel</w:t>
      </w:r>
      <w:r w:rsidR="00F048A6">
        <w:t>ect the ‘Date</w:t>
      </w:r>
      <w:r w:rsidR="00BC00CB">
        <w:t>’</w:t>
      </w:r>
      <w:r w:rsidR="00F048A6">
        <w:t xml:space="preserve">. </w:t>
      </w:r>
      <w:r>
        <w:t xml:space="preserve"> This </w:t>
      </w:r>
      <w:r w:rsidR="007E6BBD">
        <w:t xml:space="preserve">is the date you are interested in to see how the dry matter in the area is tracking. </w:t>
      </w:r>
      <w:r w:rsidR="00DF61D0">
        <w:t xml:space="preserve"> It </w:t>
      </w:r>
      <w:r>
        <w:t xml:space="preserve">can </w:t>
      </w:r>
      <w:r w:rsidR="007E6BBD">
        <w:t xml:space="preserve">be the current date, a date in the future or a date in the past. </w:t>
      </w:r>
    </w:p>
    <w:p w14:paraId="5ABD1C63" w14:textId="7ABFA8ED" w:rsidR="006F7C39" w:rsidRDefault="003702C6" w:rsidP="00DE4972">
      <w:pPr>
        <w:pStyle w:val="ListParagraph"/>
        <w:numPr>
          <w:ilvl w:val="1"/>
          <w:numId w:val="2"/>
        </w:numPr>
      </w:pPr>
      <w:r>
        <w:t>You can also choose an alternative dry matter that you may be interested in.  Predicted dates for reaching that dry matter will show when interrogated in the Region maps</w:t>
      </w:r>
    </w:p>
    <w:p w14:paraId="7A4196B3" w14:textId="51A9EF4F" w:rsidR="00DF61D0" w:rsidRDefault="000835DD" w:rsidP="00DF61D0">
      <w:r>
        <w:t>To change any of the</w:t>
      </w:r>
      <w:r w:rsidR="00DF61D0">
        <w:t xml:space="preserve">se </w:t>
      </w:r>
      <w:r w:rsidR="000C134B">
        <w:t xml:space="preserve">inputs </w:t>
      </w:r>
      <w:r w:rsidR="00DF61D0">
        <w:t xml:space="preserve">in the subsequent work sheets </w:t>
      </w:r>
      <w:r w:rsidR="000C134B">
        <w:t xml:space="preserve">the User must </w:t>
      </w:r>
      <w:r w:rsidR="00DF61D0">
        <w:t>return to the Entry page and change the</w:t>
      </w:r>
      <w:r w:rsidR="000C134B">
        <w:t xml:space="preserve"> values </w:t>
      </w:r>
      <w:r w:rsidR="00DF61D0">
        <w:t xml:space="preserve">here. </w:t>
      </w:r>
    </w:p>
    <w:p w14:paraId="1CB59408" w14:textId="77777777" w:rsidR="0017433D" w:rsidRDefault="0017433D" w:rsidP="00DF61D0"/>
    <w:p w14:paraId="165A8E19" w14:textId="3E77351E" w:rsidR="003304BA" w:rsidRPr="0017433D" w:rsidRDefault="0017433D" w:rsidP="0017433D">
      <w:pPr>
        <w:rPr>
          <w:b/>
          <w:sz w:val="32"/>
          <w:szCs w:val="32"/>
        </w:rPr>
      </w:pPr>
      <w:r>
        <w:rPr>
          <w:b/>
          <w:sz w:val="32"/>
          <w:szCs w:val="32"/>
        </w:rPr>
        <w:t xml:space="preserve">2.  </w:t>
      </w:r>
      <w:r w:rsidR="003304BA" w:rsidRPr="0017433D">
        <w:rPr>
          <w:b/>
          <w:sz w:val="32"/>
          <w:szCs w:val="32"/>
        </w:rPr>
        <w:t>‘Regions’ Worksheets</w:t>
      </w:r>
    </w:p>
    <w:p w14:paraId="4117A4C5" w14:textId="2109F722" w:rsidR="00E1437E" w:rsidRPr="00E1437E" w:rsidRDefault="00E1437E" w:rsidP="00E1437E">
      <w:pPr>
        <w:rPr>
          <w:b/>
          <w:sz w:val="28"/>
        </w:rPr>
      </w:pPr>
      <w:r w:rsidRPr="00E1437E">
        <w:rPr>
          <w:b/>
          <w:sz w:val="28"/>
        </w:rPr>
        <w:t>What they do</w:t>
      </w:r>
    </w:p>
    <w:p w14:paraId="20357B2E" w14:textId="466F3FB4" w:rsidR="007E6BBD" w:rsidRDefault="002512A8" w:rsidP="006159D0">
      <w:r>
        <w:lastRenderedPageBreak/>
        <w:t>A series of four maps</w:t>
      </w:r>
      <w:r w:rsidR="004A20E1">
        <w:t xml:space="preserve"> covering different avocado growing regions</w:t>
      </w:r>
      <w:r>
        <w:t xml:space="preserve"> </w:t>
      </w:r>
      <w:proofErr w:type="gramStart"/>
      <w:r>
        <w:t>are</w:t>
      </w:r>
      <w:proofErr w:type="gramEnd"/>
      <w:r>
        <w:t xml:space="preserve"> provided with this tool. These maps provide </w:t>
      </w:r>
      <w:r w:rsidR="004A20E1">
        <w:t xml:space="preserve">you with </w:t>
      </w:r>
      <w:r>
        <w:t xml:space="preserve">a way to find the nearest town </w:t>
      </w:r>
      <w:r w:rsidR="007A47DF">
        <w:t>(‘</w:t>
      </w:r>
      <w:r w:rsidR="00D955B7">
        <w:t>Locator T</w:t>
      </w:r>
      <w:r w:rsidR="007A47DF">
        <w:t>own’) to</w:t>
      </w:r>
      <w:r w:rsidR="00DF61D0">
        <w:t xml:space="preserve"> the area you are interested in.  There are </w:t>
      </w:r>
      <w:r w:rsidR="006159D0">
        <w:t xml:space="preserve">a total of </w:t>
      </w:r>
      <w:r w:rsidR="00DF61D0">
        <w:t xml:space="preserve">47 </w:t>
      </w:r>
      <w:r w:rsidR="006159D0">
        <w:t>Locator Towns in the model.</w:t>
      </w:r>
    </w:p>
    <w:p w14:paraId="4DCB10AC" w14:textId="0170597E" w:rsidR="006E3BC9" w:rsidRDefault="007E6BBD" w:rsidP="00DF61D0">
      <w:pPr>
        <w:pStyle w:val="ListParagraph"/>
        <w:ind w:left="0"/>
      </w:pPr>
      <w:r>
        <w:t>The main</w:t>
      </w:r>
      <w:r w:rsidR="006E3BC9">
        <w:t xml:space="preserve"> features</w:t>
      </w:r>
      <w:r w:rsidR="006159D0">
        <w:t xml:space="preserve"> of the maps</w:t>
      </w:r>
      <w:r w:rsidR="00DF61D0">
        <w:t xml:space="preserve"> </w:t>
      </w:r>
      <w:r w:rsidR="006E3BC9">
        <w:t>are:</w:t>
      </w:r>
    </w:p>
    <w:p w14:paraId="192AD42C" w14:textId="004C46E4" w:rsidR="00F048A6" w:rsidRDefault="00DE4972" w:rsidP="00DF61D0">
      <w:pPr>
        <w:pStyle w:val="ListParagraph"/>
        <w:numPr>
          <w:ilvl w:val="0"/>
          <w:numId w:val="10"/>
        </w:numPr>
      </w:pPr>
      <w:r>
        <w:t xml:space="preserve">The Region maps cover the main avocado growing areas in the Central Highlands and Western Kenya. </w:t>
      </w:r>
    </w:p>
    <w:p w14:paraId="4A48B414" w14:textId="66A0B288" w:rsidR="00C00D1E" w:rsidRDefault="00C00D1E" w:rsidP="00DF61D0">
      <w:pPr>
        <w:pStyle w:val="ListParagraph"/>
        <w:numPr>
          <w:ilvl w:val="0"/>
          <w:numId w:val="10"/>
        </w:numPr>
      </w:pPr>
      <w:r>
        <w:t xml:space="preserve">All the maps provide the same </w:t>
      </w:r>
      <w:r w:rsidR="002512A8">
        <w:t xml:space="preserve">type </w:t>
      </w:r>
      <w:r>
        <w:t xml:space="preserve">of information </w:t>
      </w:r>
    </w:p>
    <w:p w14:paraId="3511849B" w14:textId="1AA40C81" w:rsidR="00F048A6" w:rsidRDefault="00F048A6" w:rsidP="00DF61D0">
      <w:pPr>
        <w:pStyle w:val="ListParagraph"/>
        <w:numPr>
          <w:ilvl w:val="0"/>
          <w:numId w:val="10"/>
        </w:numPr>
      </w:pPr>
      <w:r>
        <w:t xml:space="preserve">They are derived from Google Maps </w:t>
      </w:r>
      <w:r w:rsidR="00211B9E">
        <w:t>which does not show</w:t>
      </w:r>
      <w:r>
        <w:t xml:space="preserve"> County boundaries</w:t>
      </w:r>
    </w:p>
    <w:p w14:paraId="30445990" w14:textId="0C9CD7E4" w:rsidR="00F048A6" w:rsidRDefault="00211B9E" w:rsidP="00DF61D0">
      <w:pPr>
        <w:pStyle w:val="ListParagraph"/>
        <w:numPr>
          <w:ilvl w:val="0"/>
          <w:numId w:val="10"/>
        </w:numPr>
      </w:pPr>
      <w:r>
        <w:t xml:space="preserve">Instead, each map has a number of </w:t>
      </w:r>
      <w:r w:rsidR="00D955B7">
        <w:t>Locator</w:t>
      </w:r>
      <w:r w:rsidR="002512A8">
        <w:t xml:space="preserve"> </w:t>
      </w:r>
      <w:r w:rsidR="00D955B7">
        <w:t xml:space="preserve">Towns </w:t>
      </w:r>
      <w:r w:rsidR="00F048A6">
        <w:t xml:space="preserve">that serve as </w:t>
      </w:r>
      <w:r>
        <w:t xml:space="preserve">a </w:t>
      </w:r>
      <w:r w:rsidR="000835DD">
        <w:t xml:space="preserve">geographic </w:t>
      </w:r>
      <w:r>
        <w:t>guide to locate villages of interest.</w:t>
      </w:r>
    </w:p>
    <w:p w14:paraId="3A14B8FA" w14:textId="0591ACD4" w:rsidR="00211B9E" w:rsidRDefault="00211B9E" w:rsidP="00DF61D0">
      <w:pPr>
        <w:pStyle w:val="ListParagraph"/>
        <w:numPr>
          <w:ilvl w:val="0"/>
          <w:numId w:val="10"/>
        </w:numPr>
      </w:pPr>
      <w:r>
        <w:t xml:space="preserve">All villages within a 25km radius of </w:t>
      </w:r>
      <w:r w:rsidR="000835DD">
        <w:t>each</w:t>
      </w:r>
      <w:r>
        <w:t xml:space="preserve"> </w:t>
      </w:r>
      <w:r w:rsidR="000835DD">
        <w:t>Locator Town</w:t>
      </w:r>
      <w:r w:rsidR="00D955B7">
        <w:t xml:space="preserve"> </w:t>
      </w:r>
      <w:r>
        <w:t>are shown on the maps as yellow dots</w:t>
      </w:r>
    </w:p>
    <w:p w14:paraId="33B41CF5" w14:textId="0DF8EB73" w:rsidR="00211B9E" w:rsidRDefault="00211B9E" w:rsidP="00DF61D0">
      <w:pPr>
        <w:pStyle w:val="ListParagraph"/>
        <w:numPr>
          <w:ilvl w:val="0"/>
          <w:numId w:val="10"/>
        </w:numPr>
      </w:pPr>
      <w:r>
        <w:t xml:space="preserve">The yellow dots are </w:t>
      </w:r>
      <w:r w:rsidR="000835DD">
        <w:t xml:space="preserve">the </w:t>
      </w:r>
      <w:r>
        <w:t xml:space="preserve">locations of individual villages. In all there are </w:t>
      </w:r>
      <w:r w:rsidR="000C134B">
        <w:t>about 5800</w:t>
      </w:r>
      <w:r w:rsidR="002512A8" w:rsidRPr="00D95E37">
        <w:t xml:space="preserve"> </w:t>
      </w:r>
      <w:r w:rsidRPr="00D95E37">
        <w:t>villages</w:t>
      </w:r>
      <w:r>
        <w:t xml:space="preserve"> marked across all of the regions </w:t>
      </w:r>
    </w:p>
    <w:p w14:paraId="7B222FB1" w14:textId="1B3E0332" w:rsidR="00DE4972" w:rsidRDefault="00DE4972" w:rsidP="00DF61D0">
      <w:pPr>
        <w:pStyle w:val="ListParagraph"/>
        <w:numPr>
          <w:ilvl w:val="0"/>
          <w:numId w:val="10"/>
        </w:numPr>
      </w:pPr>
      <w:r>
        <w:t xml:space="preserve">There is some overlap between </w:t>
      </w:r>
      <w:r w:rsidR="002512A8">
        <w:t xml:space="preserve">the areas associated with </w:t>
      </w:r>
      <w:r w:rsidR="000835DD">
        <w:t>adjacent</w:t>
      </w:r>
      <w:r w:rsidR="002512A8">
        <w:t xml:space="preserve"> </w:t>
      </w:r>
      <w:r w:rsidR="00D955B7">
        <w:t>Locator Town</w:t>
      </w:r>
      <w:r w:rsidR="000835DD">
        <w:t>s</w:t>
      </w:r>
      <w:r w:rsidR="00D955B7">
        <w:t xml:space="preserve"> </w:t>
      </w:r>
      <w:r w:rsidR="00E84967">
        <w:t xml:space="preserve">so </w:t>
      </w:r>
      <w:r w:rsidR="002512A8">
        <w:t xml:space="preserve">that </w:t>
      </w:r>
      <w:r w:rsidR="00E84967">
        <w:t>some villages ca</w:t>
      </w:r>
      <w:r w:rsidR="00211B9E">
        <w:t xml:space="preserve">n be sourced from different </w:t>
      </w:r>
      <w:r w:rsidR="0052382F">
        <w:t xml:space="preserve">Locator </w:t>
      </w:r>
      <w:proofErr w:type="gramStart"/>
      <w:r w:rsidR="0052382F">
        <w:t>Towns</w:t>
      </w:r>
      <w:proofErr w:type="gramEnd"/>
      <w:r w:rsidR="0052382F">
        <w:t xml:space="preserve"> </w:t>
      </w:r>
      <w:r w:rsidR="00211B9E">
        <w:t xml:space="preserve">and </w:t>
      </w:r>
      <w:r w:rsidR="002512A8">
        <w:t xml:space="preserve">they may also occur on </w:t>
      </w:r>
      <w:r w:rsidR="00211B9E">
        <w:t xml:space="preserve">different maps. </w:t>
      </w:r>
      <w:r w:rsidR="002512A8">
        <w:t>Also, there are some instances when village</w:t>
      </w:r>
      <w:r w:rsidR="000835DD">
        <w:t>s</w:t>
      </w:r>
      <w:r w:rsidR="002512A8">
        <w:t xml:space="preserve"> </w:t>
      </w:r>
      <w:r w:rsidR="000835DD">
        <w:t>in widely different areas have</w:t>
      </w:r>
      <w:r w:rsidR="002512A8">
        <w:t xml:space="preserve"> the same name. </w:t>
      </w:r>
      <w:r w:rsidR="00450542">
        <w:t>The correct village of interest can be located by its geographical location on the map.</w:t>
      </w:r>
    </w:p>
    <w:p w14:paraId="1F933908" w14:textId="77777777" w:rsidR="003702C6" w:rsidRPr="00AF45C5" w:rsidRDefault="003702C6" w:rsidP="003702C6">
      <w:pPr>
        <w:pStyle w:val="ListParagraph"/>
        <w:numPr>
          <w:ilvl w:val="0"/>
          <w:numId w:val="10"/>
        </w:numPr>
      </w:pPr>
      <w:r>
        <w:t>These maps provide a range of general information for the Locator Towns and the areas immediately surrounding them.</w:t>
      </w:r>
    </w:p>
    <w:p w14:paraId="350D6411" w14:textId="27E7106A" w:rsidR="003702C6" w:rsidRDefault="003702C6" w:rsidP="00DF61D0">
      <w:pPr>
        <w:pStyle w:val="ListParagraph"/>
        <w:numPr>
          <w:ilvl w:val="0"/>
          <w:numId w:val="10"/>
        </w:numPr>
      </w:pPr>
      <w:r>
        <w:t>The data shown against the locator towns in the Region maps are averages of the date for all of the villages within a 25 km radius of the locator town. Differences in altitude within each area will mean that there will be variations between the locator town averages and the specific villages</w:t>
      </w:r>
    </w:p>
    <w:p w14:paraId="62AFF788" w14:textId="62FF1B04" w:rsidR="006E3BC9" w:rsidRPr="00E1437E" w:rsidRDefault="007E6BBD" w:rsidP="006E3BC9">
      <w:pPr>
        <w:rPr>
          <w:b/>
          <w:sz w:val="28"/>
        </w:rPr>
      </w:pPr>
      <w:r w:rsidRPr="00E1437E">
        <w:rPr>
          <w:b/>
          <w:sz w:val="28"/>
        </w:rPr>
        <w:t>Action needed</w:t>
      </w:r>
    </w:p>
    <w:p w14:paraId="5E412AEC" w14:textId="6DB9F859" w:rsidR="00CC6E2E" w:rsidRDefault="00270801" w:rsidP="007747B3">
      <w:pPr>
        <w:pStyle w:val="ListParagraph"/>
        <w:numPr>
          <w:ilvl w:val="0"/>
          <w:numId w:val="12"/>
        </w:numPr>
      </w:pPr>
      <w:r>
        <w:t xml:space="preserve">Select the </w:t>
      </w:r>
      <w:r w:rsidR="00E84967">
        <w:t>worksheet</w:t>
      </w:r>
      <w:r>
        <w:t xml:space="preserve"> of the Region you are interested in</w:t>
      </w:r>
      <w:r w:rsidR="00CC6E2E">
        <w:t xml:space="preserve"> (Western</w:t>
      </w:r>
      <w:r w:rsidR="002512A8">
        <w:t xml:space="preserve"> Region</w:t>
      </w:r>
      <w:r w:rsidR="00CC6E2E">
        <w:t>, Central Highlands</w:t>
      </w:r>
      <w:r w:rsidR="002512A8">
        <w:t xml:space="preserve"> Region</w:t>
      </w:r>
      <w:r w:rsidR="00CC6E2E">
        <w:t>, Eastern Region).</w:t>
      </w:r>
    </w:p>
    <w:p w14:paraId="00647164" w14:textId="6562CBEF" w:rsidR="00CC6E2E" w:rsidRDefault="00CC6E2E" w:rsidP="007747B3">
      <w:pPr>
        <w:pStyle w:val="ListParagraph"/>
        <w:numPr>
          <w:ilvl w:val="0"/>
          <w:numId w:val="12"/>
        </w:numPr>
      </w:pPr>
      <w:r>
        <w:t xml:space="preserve">The green cells at the top </w:t>
      </w:r>
      <w:r w:rsidR="002512A8">
        <w:t>left of the work</w:t>
      </w:r>
      <w:r>
        <w:t xml:space="preserve">sheet are linked to </w:t>
      </w:r>
      <w:r w:rsidR="007747B3">
        <w:t>selections on the Entry Page</w:t>
      </w:r>
      <w:r>
        <w:t xml:space="preserve"> and</w:t>
      </w:r>
      <w:r w:rsidR="007F5F72">
        <w:t xml:space="preserve"> </w:t>
      </w:r>
      <w:r>
        <w:t xml:space="preserve">show: </w:t>
      </w:r>
    </w:p>
    <w:p w14:paraId="285EB576" w14:textId="656BA50A" w:rsidR="00CC6E2E" w:rsidRDefault="00CC6E2E" w:rsidP="007747B3">
      <w:pPr>
        <w:pStyle w:val="ListParagraph"/>
        <w:numPr>
          <w:ilvl w:val="1"/>
          <w:numId w:val="12"/>
        </w:numPr>
      </w:pPr>
      <w:r>
        <w:t xml:space="preserve">The variety </w:t>
      </w:r>
      <w:r w:rsidR="008D0CC4">
        <w:t>selected in the Entry Sheet</w:t>
      </w:r>
    </w:p>
    <w:p w14:paraId="07D53E1D" w14:textId="36E265E7" w:rsidR="00270801" w:rsidRDefault="002512A8" w:rsidP="007747B3">
      <w:pPr>
        <w:pStyle w:val="ListParagraph"/>
        <w:numPr>
          <w:ilvl w:val="1"/>
          <w:numId w:val="12"/>
        </w:numPr>
      </w:pPr>
      <w:r>
        <w:t xml:space="preserve">The </w:t>
      </w:r>
      <w:r w:rsidR="00CC6E2E">
        <w:t xml:space="preserve">date </w:t>
      </w:r>
      <w:r w:rsidR="008D0CC4">
        <w:t>selected in the Entry Sheet</w:t>
      </w:r>
    </w:p>
    <w:p w14:paraId="6227D523" w14:textId="7DD184BD" w:rsidR="007747B3" w:rsidRDefault="007747B3" w:rsidP="007747B3">
      <w:pPr>
        <w:pStyle w:val="ListParagraph"/>
        <w:numPr>
          <w:ilvl w:val="1"/>
          <w:numId w:val="12"/>
        </w:numPr>
      </w:pPr>
      <w:r>
        <w:t>The ‘purpose’ can be selected here from the dropdown Display Data menu</w:t>
      </w:r>
    </w:p>
    <w:p w14:paraId="69EDBEFF" w14:textId="11CCF960" w:rsidR="00270801" w:rsidRDefault="00270801" w:rsidP="007747B3">
      <w:pPr>
        <w:pStyle w:val="ListParagraph"/>
        <w:numPr>
          <w:ilvl w:val="0"/>
          <w:numId w:val="12"/>
        </w:numPr>
      </w:pPr>
      <w:r>
        <w:t xml:space="preserve">Click in the </w:t>
      </w:r>
      <w:r w:rsidR="007747B3">
        <w:t xml:space="preserve">pink </w:t>
      </w:r>
      <w:r w:rsidR="00E1437E">
        <w:t>‘</w:t>
      </w:r>
      <w:r>
        <w:t>Display Data</w:t>
      </w:r>
      <w:r w:rsidR="00E1437E">
        <w:t>’ cell</w:t>
      </w:r>
      <w:r>
        <w:t xml:space="preserve"> </w:t>
      </w:r>
      <w:r w:rsidR="009D6FBF">
        <w:t xml:space="preserve">a range of information relating to </w:t>
      </w:r>
      <w:r>
        <w:t>see the drop down menu. The choices are:</w:t>
      </w:r>
    </w:p>
    <w:p w14:paraId="7B60D4B4" w14:textId="571164BF" w:rsidR="009D6FBF" w:rsidRDefault="009D6FBF" w:rsidP="007747B3">
      <w:pPr>
        <w:pStyle w:val="ListParagraph"/>
        <w:numPr>
          <w:ilvl w:val="1"/>
          <w:numId w:val="12"/>
        </w:numPr>
      </w:pPr>
      <w:r>
        <w:t>Elevation – height in meters above sea level. Towns at higher elevations have slower rates of fruit maturity than towns at lower elevations.</w:t>
      </w:r>
    </w:p>
    <w:p w14:paraId="690999A8" w14:textId="5AB8C3C6" w:rsidR="007747B3" w:rsidRDefault="007747B3" w:rsidP="007747B3">
      <w:pPr>
        <w:pStyle w:val="ListParagraph"/>
        <w:numPr>
          <w:ilvl w:val="1"/>
          <w:numId w:val="12"/>
        </w:numPr>
      </w:pPr>
      <w:r>
        <w:t>Date Fresh  - this is the predicted date the average fruit dry matter content at that site reaches the target level for fres</w:t>
      </w:r>
      <w:r w:rsidR="009D6FBF">
        <w:t>h fruit at the Locator Town</w:t>
      </w:r>
      <w:r>
        <w:t xml:space="preserve"> </w:t>
      </w:r>
    </w:p>
    <w:p w14:paraId="1ACC6475" w14:textId="32A56122" w:rsidR="002512A8" w:rsidRDefault="007747B3" w:rsidP="007747B3">
      <w:pPr>
        <w:pStyle w:val="ListParagraph"/>
        <w:numPr>
          <w:ilvl w:val="1"/>
          <w:numId w:val="12"/>
        </w:numPr>
      </w:pPr>
      <w:r>
        <w:t>Date process -</w:t>
      </w:r>
      <w:r w:rsidRPr="00270801">
        <w:t xml:space="preserve"> </w:t>
      </w:r>
      <w:r>
        <w:t>this is the predicted date the average fruit dry matter content at that site reaches the target level for process</w:t>
      </w:r>
      <w:r w:rsidR="000C134B">
        <w:t xml:space="preserve"> at the Locator Town</w:t>
      </w:r>
      <w:r>
        <w:t xml:space="preserve">  </w:t>
      </w:r>
    </w:p>
    <w:p w14:paraId="35CE04C3" w14:textId="078D2E46" w:rsidR="00270801" w:rsidRDefault="00E1437E" w:rsidP="007747B3">
      <w:pPr>
        <w:pStyle w:val="ListParagraph"/>
        <w:numPr>
          <w:ilvl w:val="1"/>
          <w:numId w:val="12"/>
        </w:numPr>
      </w:pPr>
      <w:r>
        <w:t xml:space="preserve"> </w:t>
      </w:r>
      <w:r w:rsidR="009D6FBF">
        <w:t>%</w:t>
      </w:r>
      <w:r w:rsidR="00085626">
        <w:t xml:space="preserve"> </w:t>
      </w:r>
      <w:r w:rsidR="009D6FBF">
        <w:t>DM (</w:t>
      </w:r>
      <w:r w:rsidR="004A20E1">
        <w:t>at</w:t>
      </w:r>
      <w:r w:rsidR="009D6FBF">
        <w:t xml:space="preserve"> </w:t>
      </w:r>
      <w:r w:rsidR="00085626">
        <w:t>the date selected in the Entry Page</w:t>
      </w:r>
      <w:r w:rsidR="009D6FBF">
        <w:t>)</w:t>
      </w:r>
      <w:r w:rsidR="00085626">
        <w:t xml:space="preserve"> </w:t>
      </w:r>
    </w:p>
    <w:p w14:paraId="67DCF3F7" w14:textId="77777777" w:rsidR="00085626" w:rsidRDefault="0052382F" w:rsidP="00552527">
      <w:pPr>
        <w:pStyle w:val="ListParagraph"/>
        <w:numPr>
          <w:ilvl w:val="1"/>
          <w:numId w:val="12"/>
        </w:numPr>
      </w:pPr>
      <w:r>
        <w:t>Locator T</w:t>
      </w:r>
      <w:r w:rsidR="00F87E2D">
        <w:t xml:space="preserve">own  </w:t>
      </w:r>
      <w:r w:rsidR="00085626">
        <w:t>– t</w:t>
      </w:r>
      <w:r w:rsidR="00270801">
        <w:t>he name</w:t>
      </w:r>
      <w:r w:rsidR="00085626">
        <w:t>s</w:t>
      </w:r>
      <w:r w:rsidR="00270801">
        <w:t xml:space="preserve"> of the </w:t>
      </w:r>
      <w:r w:rsidR="00085626">
        <w:t>Locator Towns appear in the flags</w:t>
      </w:r>
    </w:p>
    <w:p w14:paraId="1FAFC615" w14:textId="3C2162ED" w:rsidR="00270801" w:rsidRDefault="00270801" w:rsidP="00552527">
      <w:pPr>
        <w:pStyle w:val="ListParagraph"/>
        <w:numPr>
          <w:ilvl w:val="1"/>
          <w:numId w:val="12"/>
        </w:numPr>
      </w:pPr>
      <w:r>
        <w:t>Temperature – this is the long term</w:t>
      </w:r>
      <w:r w:rsidR="00C00D1E">
        <w:t xml:space="preserve"> </w:t>
      </w:r>
      <w:r w:rsidR="001B6909">
        <w:t xml:space="preserve">annual </w:t>
      </w:r>
      <w:r>
        <w:t xml:space="preserve">average temperature </w:t>
      </w:r>
      <w:r w:rsidR="00C00D1E">
        <w:t xml:space="preserve">for the </w:t>
      </w:r>
      <w:r w:rsidR="00D955B7">
        <w:t>L</w:t>
      </w:r>
      <w:r w:rsidR="001B6909">
        <w:t xml:space="preserve">ocator </w:t>
      </w:r>
      <w:r w:rsidR="00D955B7">
        <w:t>T</w:t>
      </w:r>
      <w:r w:rsidR="001B6909">
        <w:t>own</w:t>
      </w:r>
    </w:p>
    <w:p w14:paraId="7A479214" w14:textId="50588451" w:rsidR="00C00D1E" w:rsidRDefault="008D0CC4" w:rsidP="007747B3">
      <w:pPr>
        <w:pStyle w:val="ListParagraph"/>
        <w:numPr>
          <w:ilvl w:val="1"/>
          <w:numId w:val="12"/>
        </w:numPr>
      </w:pPr>
      <w:r>
        <w:t>GDD</w:t>
      </w:r>
      <w:r w:rsidR="00C00D1E">
        <w:t xml:space="preserve"> </w:t>
      </w:r>
      <w:r>
        <w:t>(</w:t>
      </w:r>
      <w:r w:rsidR="00C00D1E">
        <w:t>total</w:t>
      </w:r>
      <w:r>
        <w:t>)</w:t>
      </w:r>
      <w:r w:rsidR="00C00D1E">
        <w:t xml:space="preserve"> </w:t>
      </w:r>
      <w:r w:rsidR="001B6909">
        <w:t xml:space="preserve">– the annual total </w:t>
      </w:r>
      <w:r>
        <w:t>Growing Degree D</w:t>
      </w:r>
      <w:r w:rsidR="00653C4D">
        <w:t xml:space="preserve">ays for each </w:t>
      </w:r>
      <w:r>
        <w:t>Locator Town</w:t>
      </w:r>
    </w:p>
    <w:p w14:paraId="5257CA01" w14:textId="23250E52" w:rsidR="00C00D1E" w:rsidRDefault="008D0CC4" w:rsidP="007747B3">
      <w:pPr>
        <w:pStyle w:val="ListParagraph"/>
        <w:numPr>
          <w:ilvl w:val="1"/>
          <w:numId w:val="12"/>
        </w:numPr>
      </w:pPr>
      <w:r>
        <w:lastRenderedPageBreak/>
        <w:t>GDD (</w:t>
      </w:r>
      <w:r w:rsidR="00C00D1E">
        <w:t xml:space="preserve"> to date</w:t>
      </w:r>
      <w:r>
        <w:t>) – cumulative Growing</w:t>
      </w:r>
      <w:r w:rsidR="00C00D1E">
        <w:t xml:space="preserve"> </w:t>
      </w:r>
      <w:r>
        <w:t xml:space="preserve">Degree Days </w:t>
      </w:r>
      <w:r w:rsidR="000C134B">
        <w:t xml:space="preserve">up </w:t>
      </w:r>
      <w:r w:rsidR="00C00D1E">
        <w:t xml:space="preserve">to the </w:t>
      </w:r>
      <w:r w:rsidR="000C134B">
        <w:t xml:space="preserve">date </w:t>
      </w:r>
      <w:r w:rsidR="00C00D1E">
        <w:t xml:space="preserve">selected </w:t>
      </w:r>
      <w:r>
        <w:t xml:space="preserve">in the </w:t>
      </w:r>
      <w:r w:rsidR="00F94418">
        <w:t>Home Page</w:t>
      </w:r>
      <w:r w:rsidR="00C00D1E">
        <w:t>)</w:t>
      </w:r>
    </w:p>
    <w:p w14:paraId="01BC92FD" w14:textId="1E715BD4" w:rsidR="00C00D1E" w:rsidRDefault="00C00D1E" w:rsidP="007747B3">
      <w:pPr>
        <w:pStyle w:val="ListParagraph"/>
        <w:numPr>
          <w:ilvl w:val="0"/>
          <w:numId w:val="12"/>
        </w:numPr>
      </w:pPr>
      <w:r>
        <w:t>When any of those choices is selected the releva</w:t>
      </w:r>
      <w:r w:rsidR="0052382F">
        <w:t>nt information will show in the</w:t>
      </w:r>
      <w:r w:rsidR="00E1437E">
        <w:t xml:space="preserve"> flagged label</w:t>
      </w:r>
      <w:r w:rsidR="00F76738">
        <w:t xml:space="preserve"> beside </w:t>
      </w:r>
      <w:r>
        <w:t xml:space="preserve">each of the </w:t>
      </w:r>
      <w:r w:rsidR="0052382F">
        <w:t>Locator Towns</w:t>
      </w:r>
    </w:p>
    <w:p w14:paraId="3B407F3F" w14:textId="75952DA9" w:rsidR="00C00D1E" w:rsidRDefault="00C00D1E" w:rsidP="007747B3">
      <w:pPr>
        <w:pStyle w:val="ListParagraph"/>
        <w:numPr>
          <w:ilvl w:val="0"/>
          <w:numId w:val="12"/>
        </w:numPr>
      </w:pPr>
      <w:r>
        <w:t xml:space="preserve">These maps are </w:t>
      </w:r>
      <w:r w:rsidR="00E1437E">
        <w:t xml:space="preserve">a </w:t>
      </w:r>
      <w:r>
        <w:t xml:space="preserve">very useful </w:t>
      </w:r>
      <w:r w:rsidR="00E1437E">
        <w:t xml:space="preserve">guide </w:t>
      </w:r>
      <w:r>
        <w:t xml:space="preserve">for a general overview of progress towards maturity in the different areas. </w:t>
      </w:r>
    </w:p>
    <w:p w14:paraId="7A6085EE" w14:textId="296B39B0" w:rsidR="00C00D1E" w:rsidRDefault="00C00D1E" w:rsidP="007747B3">
      <w:pPr>
        <w:pStyle w:val="ListParagraph"/>
        <w:numPr>
          <w:ilvl w:val="0"/>
          <w:numId w:val="12"/>
        </w:numPr>
      </w:pPr>
      <w:proofErr w:type="gramStart"/>
      <w:r>
        <w:t>However</w:t>
      </w:r>
      <w:proofErr w:type="gramEnd"/>
      <w:r>
        <w:t xml:space="preserve"> </w:t>
      </w:r>
      <w:r w:rsidR="00F76738">
        <w:t>t</w:t>
      </w:r>
      <w:r>
        <w:t xml:space="preserve">here can be significant altitude differences even within </w:t>
      </w:r>
      <w:r w:rsidR="00F76738">
        <w:t xml:space="preserve">an area associated with each </w:t>
      </w:r>
      <w:r w:rsidR="0052382F">
        <w:t xml:space="preserve">Locator Town </w:t>
      </w:r>
      <w:r>
        <w:t xml:space="preserve">that will affect </w:t>
      </w:r>
      <w:r w:rsidR="00F76738">
        <w:t xml:space="preserve">the </w:t>
      </w:r>
      <w:r>
        <w:t>maturity date.</w:t>
      </w:r>
    </w:p>
    <w:p w14:paraId="1BF7757C" w14:textId="26021535" w:rsidR="00F76738" w:rsidRDefault="00F76738" w:rsidP="007747B3">
      <w:pPr>
        <w:pStyle w:val="ListParagraph"/>
        <w:numPr>
          <w:ilvl w:val="0"/>
          <w:numId w:val="12"/>
        </w:numPr>
      </w:pPr>
      <w:r>
        <w:t xml:space="preserve">Once the </w:t>
      </w:r>
      <w:r w:rsidR="0052382F">
        <w:t xml:space="preserve">Locator Town </w:t>
      </w:r>
      <w:r>
        <w:t xml:space="preserve">has been found, proceed </w:t>
      </w:r>
      <w:r w:rsidR="00C00D1E">
        <w:t xml:space="preserve">to the </w:t>
      </w:r>
      <w:r w:rsidR="004A20E1">
        <w:t xml:space="preserve">‘Search of </w:t>
      </w:r>
      <w:r w:rsidR="00C00D1E">
        <w:t>Sub-Region</w:t>
      </w:r>
      <w:r w:rsidR="004A20E1">
        <w:t>s’</w:t>
      </w:r>
      <w:r w:rsidR="00C00D1E">
        <w:t xml:space="preserve"> worksheet</w:t>
      </w:r>
      <w:r>
        <w:t xml:space="preserve"> to identify </w:t>
      </w:r>
      <w:r w:rsidR="0052382F">
        <w:t>the predicted harvest date</w:t>
      </w:r>
      <w:r w:rsidR="00BD42F6">
        <w:t>s</w:t>
      </w:r>
      <w:r w:rsidR="0052382F">
        <w:t xml:space="preserve"> for</w:t>
      </w:r>
      <w:r w:rsidR="00E1437E">
        <w:t xml:space="preserve"> </w:t>
      </w:r>
      <w:r w:rsidR="007747B3">
        <w:t xml:space="preserve">villages within </w:t>
      </w:r>
      <w:r w:rsidR="004A20E1">
        <w:t>the different Sub-Regions</w:t>
      </w:r>
      <w:r w:rsidR="00671961">
        <w:t xml:space="preserve"> (i.e. within 25 km radius) of each Locator Town.</w:t>
      </w:r>
    </w:p>
    <w:p w14:paraId="5F415799" w14:textId="77777777" w:rsidR="003304BA" w:rsidRDefault="003304BA" w:rsidP="003304BA"/>
    <w:p w14:paraId="74555275" w14:textId="55CD67B7" w:rsidR="00CC6E2E" w:rsidRPr="0017433D" w:rsidRDefault="0017433D" w:rsidP="0017433D">
      <w:pPr>
        <w:rPr>
          <w:b/>
          <w:sz w:val="32"/>
        </w:rPr>
      </w:pPr>
      <w:r>
        <w:rPr>
          <w:b/>
          <w:sz w:val="32"/>
        </w:rPr>
        <w:t xml:space="preserve">3.  </w:t>
      </w:r>
      <w:r w:rsidR="003304BA" w:rsidRPr="0017433D">
        <w:rPr>
          <w:b/>
          <w:sz w:val="32"/>
        </w:rPr>
        <w:t xml:space="preserve"> </w:t>
      </w:r>
      <w:r w:rsidR="00A94493" w:rsidRPr="0017433D">
        <w:rPr>
          <w:b/>
          <w:sz w:val="32"/>
        </w:rPr>
        <w:t>‘</w:t>
      </w:r>
      <w:r w:rsidR="001C3A42" w:rsidRPr="0017433D">
        <w:rPr>
          <w:b/>
          <w:sz w:val="32"/>
        </w:rPr>
        <w:t xml:space="preserve">Search of </w:t>
      </w:r>
      <w:r w:rsidR="00CC6E2E" w:rsidRPr="0017433D">
        <w:rPr>
          <w:b/>
          <w:sz w:val="32"/>
        </w:rPr>
        <w:t>Sub-Region</w:t>
      </w:r>
      <w:r w:rsidR="001C3A42" w:rsidRPr="0017433D">
        <w:rPr>
          <w:b/>
          <w:sz w:val="32"/>
        </w:rPr>
        <w:t>s</w:t>
      </w:r>
      <w:r w:rsidR="00A94493" w:rsidRPr="0017433D">
        <w:rPr>
          <w:b/>
          <w:sz w:val="32"/>
        </w:rPr>
        <w:t>’</w:t>
      </w:r>
      <w:r w:rsidR="00D955B7" w:rsidRPr="0017433D">
        <w:rPr>
          <w:b/>
          <w:sz w:val="32"/>
        </w:rPr>
        <w:t xml:space="preserve"> Worksheet</w:t>
      </w:r>
    </w:p>
    <w:p w14:paraId="4AEF4911" w14:textId="4B5F80D8" w:rsidR="00D955B7" w:rsidRPr="00D955B7" w:rsidRDefault="00D955B7" w:rsidP="00B66885">
      <w:pPr>
        <w:rPr>
          <w:b/>
          <w:sz w:val="28"/>
        </w:rPr>
      </w:pPr>
      <w:r w:rsidRPr="00D955B7">
        <w:rPr>
          <w:b/>
          <w:sz w:val="28"/>
        </w:rPr>
        <w:t>What it does</w:t>
      </w:r>
    </w:p>
    <w:p w14:paraId="53CFD7CA" w14:textId="38F44F9F" w:rsidR="00D955B7" w:rsidRDefault="00D955B7" w:rsidP="00B66885">
      <w:r>
        <w:t xml:space="preserve">The </w:t>
      </w:r>
      <w:r w:rsidR="00173D2A">
        <w:t>‘</w:t>
      </w:r>
      <w:r>
        <w:t>Sub-Regions’</w:t>
      </w:r>
      <w:r w:rsidR="00A53243">
        <w:t xml:space="preserve"> </w:t>
      </w:r>
      <w:r>
        <w:t xml:space="preserve">are </w:t>
      </w:r>
      <w:r w:rsidR="00B55425">
        <w:t>based on</w:t>
      </w:r>
      <w:r w:rsidR="00BD42F6">
        <w:t xml:space="preserve"> the Locator Towns</w:t>
      </w:r>
      <w:r w:rsidR="00C679E9">
        <w:t>.  Each s</w:t>
      </w:r>
      <w:r w:rsidR="00B55425">
        <w:t>ub-region</w:t>
      </w:r>
      <w:r w:rsidR="00BD42F6">
        <w:t xml:space="preserve"> list</w:t>
      </w:r>
      <w:r w:rsidR="00B55425">
        <w:t>s</w:t>
      </w:r>
      <w:r w:rsidR="00BD42F6">
        <w:t xml:space="preserve"> all </w:t>
      </w:r>
      <w:r w:rsidR="00B55425">
        <w:t xml:space="preserve">villages </w:t>
      </w:r>
      <w:r>
        <w:t xml:space="preserve">within </w:t>
      </w:r>
      <w:r w:rsidR="00173D2A">
        <w:t xml:space="preserve">a circle of </w:t>
      </w:r>
      <w:r>
        <w:t xml:space="preserve">25 km radius </w:t>
      </w:r>
      <w:r w:rsidR="00B55425">
        <w:t>of</w:t>
      </w:r>
      <w:r>
        <w:t xml:space="preserve"> each Locator Town. </w:t>
      </w:r>
      <w:r w:rsidR="00B55425">
        <w:t xml:space="preserve"> Because the circles </w:t>
      </w:r>
      <w:r w:rsidR="004A20E1">
        <w:t>of adjacent Locator Towns</w:t>
      </w:r>
      <w:r w:rsidR="00B55425">
        <w:t xml:space="preserve"> sometimes overlap</w:t>
      </w:r>
      <w:r w:rsidR="00671961">
        <w:t>,</w:t>
      </w:r>
      <w:r w:rsidR="00B55425">
        <w:t xml:space="preserve"> the same village may appear in more than one Sub-Region</w:t>
      </w:r>
      <w:r w:rsidR="004A20E1">
        <w:t xml:space="preserve"> list of villages</w:t>
      </w:r>
      <w:r w:rsidR="00B55425">
        <w:t xml:space="preserve">. </w:t>
      </w:r>
    </w:p>
    <w:p w14:paraId="355CFE13" w14:textId="730BC1FE" w:rsidR="00F76738" w:rsidRDefault="00F76738" w:rsidP="00B66885">
      <w:r w:rsidRPr="00F73A04">
        <w:t xml:space="preserve">The </w:t>
      </w:r>
      <w:r w:rsidR="00764B33">
        <w:t>“Search of S</w:t>
      </w:r>
      <w:r w:rsidRPr="00F73A04">
        <w:t>ub-</w:t>
      </w:r>
      <w:r w:rsidR="00764B33">
        <w:t>R</w:t>
      </w:r>
      <w:r w:rsidRPr="00F73A04">
        <w:t>egion</w:t>
      </w:r>
      <w:r w:rsidR="004A20E1">
        <w:t>s</w:t>
      </w:r>
      <w:r w:rsidR="00764B33">
        <w:t>”</w:t>
      </w:r>
      <w:r w:rsidRPr="00F73A04">
        <w:t xml:space="preserve"> </w:t>
      </w:r>
      <w:r>
        <w:t xml:space="preserve">worksheet provides </w:t>
      </w:r>
      <w:r w:rsidR="00B55425">
        <w:t xml:space="preserve">a range of information for </w:t>
      </w:r>
      <w:r w:rsidR="00C679E9">
        <w:t xml:space="preserve">the Locator Town and </w:t>
      </w:r>
      <w:r w:rsidR="00B55425">
        <w:t xml:space="preserve">all towns and villages within </w:t>
      </w:r>
      <w:r w:rsidR="00C679E9">
        <w:t>each</w:t>
      </w:r>
      <w:r w:rsidR="00B55425">
        <w:t xml:space="preserve"> sub-region</w:t>
      </w:r>
      <w:r w:rsidR="00671961">
        <w:t>.</w:t>
      </w:r>
    </w:p>
    <w:p w14:paraId="7CB38198" w14:textId="347493E4" w:rsidR="00C70B92" w:rsidRDefault="00C70B92" w:rsidP="00B66885">
      <w:pPr>
        <w:rPr>
          <w:b/>
          <w:sz w:val="28"/>
        </w:rPr>
      </w:pPr>
      <w:r w:rsidRPr="00C70B92">
        <w:rPr>
          <w:b/>
          <w:sz w:val="28"/>
        </w:rPr>
        <w:t>Actions needed</w:t>
      </w:r>
    </w:p>
    <w:p w14:paraId="775A4F7E" w14:textId="6021D11D" w:rsidR="000213CD" w:rsidRPr="000213CD" w:rsidRDefault="000213CD" w:rsidP="00B66885">
      <w:r>
        <w:t>This sheet allows you to search for information in two ways:</w:t>
      </w:r>
    </w:p>
    <w:p w14:paraId="505B49A8" w14:textId="1D782AD1" w:rsidR="001C3A42" w:rsidRPr="001C3A42" w:rsidRDefault="00173D2A" w:rsidP="001C3A42">
      <w:pPr>
        <w:pStyle w:val="ListParagraph"/>
        <w:numPr>
          <w:ilvl w:val="0"/>
          <w:numId w:val="5"/>
        </w:numPr>
        <w:rPr>
          <w:b/>
        </w:rPr>
      </w:pPr>
      <w:r>
        <w:rPr>
          <w:b/>
        </w:rPr>
        <w:t>Locate the Sub-Region by searching for the</w:t>
      </w:r>
      <w:r w:rsidR="001C3A42" w:rsidRPr="001C3A42">
        <w:rPr>
          <w:b/>
        </w:rPr>
        <w:t xml:space="preserve"> Locator Town</w:t>
      </w:r>
      <w:r w:rsidR="00DB02A5">
        <w:rPr>
          <w:b/>
        </w:rPr>
        <w:t xml:space="preserve"> then find the village</w:t>
      </w:r>
    </w:p>
    <w:p w14:paraId="0DDC22F3" w14:textId="1017266A" w:rsidR="00173D2A" w:rsidRDefault="00173D2A" w:rsidP="004A20E1">
      <w:pPr>
        <w:pStyle w:val="ListParagraph"/>
        <w:numPr>
          <w:ilvl w:val="0"/>
          <w:numId w:val="9"/>
        </w:numPr>
      </w:pPr>
      <w:r>
        <w:t xml:space="preserve">Use the </w:t>
      </w:r>
      <w:r w:rsidR="004A20E1">
        <w:t>drop down menu</w:t>
      </w:r>
      <w:r>
        <w:t xml:space="preserve"> the </w:t>
      </w:r>
      <w:r w:rsidR="004A20E1">
        <w:t xml:space="preserve">Locator Town </w:t>
      </w:r>
      <w:r>
        <w:t>pink button</w:t>
      </w:r>
      <w:r w:rsidR="004A20E1">
        <w:t xml:space="preserve"> this will </w:t>
      </w:r>
      <w:r>
        <w:t>show the full list of Locator Towns</w:t>
      </w:r>
      <w:r w:rsidR="004A20E1">
        <w:t xml:space="preserve"> in the model</w:t>
      </w:r>
      <w:r w:rsidR="00671961">
        <w:t>. Note: this list is not sorted alphabetically so you may also need to enter the ‘search box within the list-menu’ and type the first few letters of the Locator Town.)</w:t>
      </w:r>
    </w:p>
    <w:p w14:paraId="56E82EF0" w14:textId="29E43110" w:rsidR="002353DB" w:rsidRDefault="002353DB" w:rsidP="00173D2A">
      <w:pPr>
        <w:pStyle w:val="ListParagraph"/>
        <w:numPr>
          <w:ilvl w:val="0"/>
          <w:numId w:val="9"/>
        </w:numPr>
      </w:pPr>
      <w:r>
        <w:t xml:space="preserve">Select the Locator Town for the </w:t>
      </w:r>
      <w:r w:rsidR="004A20E1">
        <w:t xml:space="preserve">general </w:t>
      </w:r>
      <w:r>
        <w:t>area you are interested in</w:t>
      </w:r>
      <w:r w:rsidR="00400276">
        <w:t xml:space="preserve">. You can find </w:t>
      </w:r>
      <w:r w:rsidR="004A20E1">
        <w:t xml:space="preserve">this </w:t>
      </w:r>
      <w:r w:rsidR="00671961">
        <w:t xml:space="preserve">name </w:t>
      </w:r>
      <w:r w:rsidR="004A20E1">
        <w:t>from the ‘Region’ maps.</w:t>
      </w:r>
    </w:p>
    <w:p w14:paraId="5FB2BE73" w14:textId="47FB948D" w:rsidR="00F74EFF" w:rsidRDefault="00F74EFF" w:rsidP="00173D2A">
      <w:pPr>
        <w:pStyle w:val="ListParagraph"/>
        <w:numPr>
          <w:ilvl w:val="0"/>
          <w:numId w:val="9"/>
        </w:numPr>
      </w:pPr>
      <w:r>
        <w:t xml:space="preserve">The names of every village within that sub-region are displayed </w:t>
      </w:r>
      <w:proofErr w:type="gramStart"/>
      <w:r>
        <w:t>with</w:t>
      </w:r>
      <w:r w:rsidR="003304BA">
        <w:t>:</w:t>
      </w:r>
      <w:proofErr w:type="gramEnd"/>
      <w:r>
        <w:t xml:space="preserve"> </w:t>
      </w:r>
      <w:r w:rsidR="00DE4121">
        <w:t xml:space="preserve">latitude, longitude, </w:t>
      </w:r>
      <w:r w:rsidR="000213CD">
        <w:t>calculated</w:t>
      </w:r>
      <w:r w:rsidR="00DE4121">
        <w:t xml:space="preserve"> GDD and DM for</w:t>
      </w:r>
      <w:r w:rsidR="000213CD">
        <w:t xml:space="preserve"> the </w:t>
      </w:r>
      <w:r w:rsidR="00DE4121">
        <w:t xml:space="preserve">date selected in the Entry Page, and predicted dates of maturity for fresh and process fruit. </w:t>
      </w:r>
    </w:p>
    <w:p w14:paraId="114D4BF3" w14:textId="305A64A1" w:rsidR="00F74EFF" w:rsidRDefault="00F74EFF" w:rsidP="00F74EFF">
      <w:pPr>
        <w:pStyle w:val="ListParagraph"/>
        <w:numPr>
          <w:ilvl w:val="0"/>
          <w:numId w:val="9"/>
        </w:numPr>
      </w:pPr>
      <w:r>
        <w:t xml:space="preserve">The </w:t>
      </w:r>
      <w:r w:rsidRPr="00400276">
        <w:rPr>
          <w:b/>
        </w:rPr>
        <w:t>‘DM (now)’</w:t>
      </w:r>
      <w:r>
        <w:t xml:space="preserve"> column is </w:t>
      </w:r>
      <w:r w:rsidR="00400276">
        <w:t xml:space="preserve">colour coded </w:t>
      </w:r>
      <w:r w:rsidR="00DE4121">
        <w:t xml:space="preserve">(refer to the colour key above) and provides a quick </w:t>
      </w:r>
      <w:r w:rsidR="00671961">
        <w:t xml:space="preserve">visual </w:t>
      </w:r>
      <w:r w:rsidR="00DE4121">
        <w:t xml:space="preserve">guide </w:t>
      </w:r>
      <w:r w:rsidR="003304BA">
        <w:t>on</w:t>
      </w:r>
      <w:r w:rsidR="00DE4121">
        <w:t xml:space="preserve"> status of maturity of fruit at each </w:t>
      </w:r>
      <w:r>
        <w:t xml:space="preserve">either fresh fruit or processing. </w:t>
      </w:r>
    </w:p>
    <w:p w14:paraId="713FB876" w14:textId="77777777" w:rsidR="002353DB" w:rsidRDefault="002353DB" w:rsidP="002353DB">
      <w:pPr>
        <w:pStyle w:val="ListParagraph"/>
      </w:pPr>
    </w:p>
    <w:p w14:paraId="2F764AE4" w14:textId="747225F6" w:rsidR="001C3A42" w:rsidRPr="00A94493" w:rsidRDefault="003304BA" w:rsidP="00AF1A0C">
      <w:pPr>
        <w:pStyle w:val="ListParagraph"/>
        <w:numPr>
          <w:ilvl w:val="0"/>
          <w:numId w:val="5"/>
        </w:numPr>
        <w:rPr>
          <w:b/>
        </w:rPr>
      </w:pPr>
      <w:r>
        <w:rPr>
          <w:b/>
        </w:rPr>
        <w:t xml:space="preserve"> Search</w:t>
      </w:r>
      <w:r w:rsidR="000213CD">
        <w:rPr>
          <w:b/>
        </w:rPr>
        <w:t xml:space="preserve"> </w:t>
      </w:r>
      <w:r>
        <w:rPr>
          <w:b/>
        </w:rPr>
        <w:t xml:space="preserve">for </w:t>
      </w:r>
      <w:r w:rsidR="000213CD">
        <w:rPr>
          <w:b/>
        </w:rPr>
        <w:t xml:space="preserve">a single  village within </w:t>
      </w:r>
      <w:r w:rsidR="00FD0247">
        <w:rPr>
          <w:b/>
        </w:rPr>
        <w:t>a</w:t>
      </w:r>
      <w:r w:rsidR="000213CD">
        <w:rPr>
          <w:b/>
        </w:rPr>
        <w:t xml:space="preserve"> Sub-R</w:t>
      </w:r>
      <w:r w:rsidR="002353DB" w:rsidRPr="002353DB">
        <w:rPr>
          <w:b/>
        </w:rPr>
        <w:t xml:space="preserve">egion </w:t>
      </w:r>
    </w:p>
    <w:p w14:paraId="5F111235" w14:textId="31986BC9" w:rsidR="00A94493" w:rsidRDefault="00C70B92" w:rsidP="00C70B92">
      <w:pPr>
        <w:pStyle w:val="ListParagraph"/>
        <w:ind w:left="0"/>
      </w:pPr>
      <w:r>
        <w:t>T</w:t>
      </w:r>
      <w:r w:rsidR="00CB021F">
        <w:t xml:space="preserve">he </w:t>
      </w:r>
      <w:r w:rsidR="000213CD">
        <w:t xml:space="preserve">pink </w:t>
      </w:r>
      <w:r w:rsidR="00CB021F">
        <w:t>“V</w:t>
      </w:r>
      <w:r w:rsidR="00AF1A0C">
        <w:t>illage</w:t>
      </w:r>
      <w:r w:rsidR="00CB021F">
        <w:t xml:space="preserve">” cell </w:t>
      </w:r>
      <w:r w:rsidR="000213CD">
        <w:t xml:space="preserve">within the table </w:t>
      </w:r>
      <w:r w:rsidR="00AF1A0C">
        <w:t xml:space="preserve">allows </w:t>
      </w:r>
      <w:r w:rsidR="00A94493">
        <w:t>you</w:t>
      </w:r>
      <w:r w:rsidR="00CB021F">
        <w:t xml:space="preserve"> </w:t>
      </w:r>
      <w:r w:rsidR="00AF1A0C">
        <w:t xml:space="preserve">to </w:t>
      </w:r>
      <w:r w:rsidR="000213CD">
        <w:t>search for</w:t>
      </w:r>
      <w:r w:rsidR="00CB021F">
        <w:t xml:space="preserve"> </w:t>
      </w:r>
      <w:r w:rsidR="00AF1A0C">
        <w:t xml:space="preserve">a </w:t>
      </w:r>
      <w:r w:rsidR="00CB021F">
        <w:t xml:space="preserve">single </w:t>
      </w:r>
      <w:r w:rsidR="000213CD">
        <w:t>village</w:t>
      </w:r>
      <w:r w:rsidR="00CB021F">
        <w:t xml:space="preserve"> </w:t>
      </w:r>
      <w:r w:rsidR="00A94493">
        <w:t>in the Sub-Region</w:t>
      </w:r>
    </w:p>
    <w:p w14:paraId="50F9A3D3" w14:textId="43DBA14C" w:rsidR="00C70B92" w:rsidRDefault="00F74EFF" w:rsidP="00C70B92">
      <w:pPr>
        <w:pStyle w:val="ListParagraph"/>
        <w:ind w:left="0"/>
      </w:pPr>
      <w:r>
        <w:t>Because of the operational function of Excel</w:t>
      </w:r>
      <w:r w:rsidR="00671961">
        <w:t>™</w:t>
      </w:r>
      <w:r>
        <w:t xml:space="preserve"> the </w:t>
      </w:r>
      <w:r w:rsidR="000213CD">
        <w:t>‘</w:t>
      </w:r>
      <w:r>
        <w:t>village</w:t>
      </w:r>
      <w:r w:rsidR="000213CD">
        <w:t>’</w:t>
      </w:r>
      <w:r>
        <w:t xml:space="preserve"> search list contains </w:t>
      </w:r>
      <w:proofErr w:type="gramStart"/>
      <w:r w:rsidRPr="000213CD">
        <w:rPr>
          <w:b/>
        </w:rPr>
        <w:t>all</w:t>
      </w:r>
      <w:r>
        <w:t xml:space="preserve"> of</w:t>
      </w:r>
      <w:proofErr w:type="gramEnd"/>
      <w:r>
        <w:t xml:space="preserve"> th</w:t>
      </w:r>
      <w:r w:rsidR="00A94493">
        <w:t xml:space="preserve">e villages listed in the model </w:t>
      </w:r>
      <w:r w:rsidR="00671961">
        <w:t xml:space="preserve">and </w:t>
      </w:r>
      <w:r w:rsidR="00A94493">
        <w:t>not just those in the Sub-Region</w:t>
      </w:r>
      <w:r w:rsidR="003304BA">
        <w:t>.</w:t>
      </w:r>
    </w:p>
    <w:p w14:paraId="2B745E85" w14:textId="77777777" w:rsidR="003304BA" w:rsidRDefault="003304BA" w:rsidP="00C70B92">
      <w:pPr>
        <w:pStyle w:val="ListParagraph"/>
        <w:ind w:left="0"/>
      </w:pPr>
    </w:p>
    <w:p w14:paraId="1FCE3669" w14:textId="69C369E4" w:rsidR="00C70B92" w:rsidRDefault="00A6135F" w:rsidP="00C70B92">
      <w:pPr>
        <w:pStyle w:val="ListParagraph"/>
        <w:ind w:left="0"/>
      </w:pPr>
      <w:r>
        <w:t>To</w:t>
      </w:r>
      <w:r w:rsidR="00C70B92">
        <w:t xml:space="preserve"> </w:t>
      </w:r>
      <w:r w:rsidR="00A94493">
        <w:t>bring up</w:t>
      </w:r>
      <w:r w:rsidR="009D43B7">
        <w:t xml:space="preserve"> a specific village</w:t>
      </w:r>
      <w:r w:rsidR="00C70B92">
        <w:t>:</w:t>
      </w:r>
    </w:p>
    <w:p w14:paraId="4333DED2" w14:textId="1BC46E96" w:rsidR="00F74EFF" w:rsidRPr="003304BA" w:rsidRDefault="00F74EFF" w:rsidP="00C97156">
      <w:pPr>
        <w:pStyle w:val="ListParagraph"/>
        <w:numPr>
          <w:ilvl w:val="0"/>
          <w:numId w:val="6"/>
        </w:numPr>
        <w:rPr>
          <w:b/>
        </w:rPr>
      </w:pPr>
      <w:r>
        <w:t>Set the ‘</w:t>
      </w:r>
      <w:r w:rsidR="00C97156">
        <w:t>Locator T</w:t>
      </w:r>
      <w:r>
        <w:t>own</w:t>
      </w:r>
      <w:r w:rsidR="00C97156">
        <w:t>’ search</w:t>
      </w:r>
      <w:r w:rsidR="006B5CB6">
        <w:t xml:space="preserve"> menu</w:t>
      </w:r>
      <w:r w:rsidR="00C97156">
        <w:t xml:space="preserve"> to ‘All’ </w:t>
      </w:r>
    </w:p>
    <w:p w14:paraId="59D34323" w14:textId="536D2675" w:rsidR="003304BA" w:rsidRPr="00C97156" w:rsidRDefault="003304BA" w:rsidP="00C97156">
      <w:pPr>
        <w:pStyle w:val="ListParagraph"/>
        <w:numPr>
          <w:ilvl w:val="0"/>
          <w:numId w:val="6"/>
        </w:numPr>
        <w:rPr>
          <w:b/>
        </w:rPr>
      </w:pPr>
      <w:r>
        <w:t>Go to the search menu in the pink ‘Village’ box</w:t>
      </w:r>
    </w:p>
    <w:p w14:paraId="0F748498" w14:textId="7E6CF193" w:rsidR="00C97156" w:rsidRPr="00C97156" w:rsidRDefault="00C97156" w:rsidP="00C97156">
      <w:pPr>
        <w:pStyle w:val="ListParagraph"/>
        <w:numPr>
          <w:ilvl w:val="0"/>
          <w:numId w:val="6"/>
        </w:numPr>
        <w:rPr>
          <w:b/>
        </w:rPr>
      </w:pPr>
      <w:r>
        <w:lastRenderedPageBreak/>
        <w:t>Find the village of interest by typing the first f</w:t>
      </w:r>
      <w:r w:rsidR="003304BA">
        <w:t>ew letters of the wanted v</w:t>
      </w:r>
      <w:r>
        <w:t>illage in the text box</w:t>
      </w:r>
    </w:p>
    <w:p w14:paraId="722ABF88" w14:textId="347CA025" w:rsidR="00C97156" w:rsidRPr="00C97156" w:rsidRDefault="00C97156" w:rsidP="00C97156">
      <w:pPr>
        <w:pStyle w:val="ListParagraph"/>
        <w:numPr>
          <w:ilvl w:val="0"/>
          <w:numId w:val="6"/>
        </w:numPr>
        <w:rPr>
          <w:b/>
        </w:rPr>
      </w:pPr>
      <w:r>
        <w:t xml:space="preserve">If there are more than one </w:t>
      </w:r>
      <w:proofErr w:type="gramStart"/>
      <w:r>
        <w:t>village</w:t>
      </w:r>
      <w:r w:rsidR="003304BA">
        <w:t>s</w:t>
      </w:r>
      <w:proofErr w:type="gramEnd"/>
      <w:r>
        <w:t xml:space="preserve"> of the same name in the list they will all show. </w:t>
      </w:r>
    </w:p>
    <w:p w14:paraId="4F034D16" w14:textId="62527376" w:rsidR="00C97156" w:rsidRPr="00A94493" w:rsidRDefault="00C97156" w:rsidP="00C97156">
      <w:pPr>
        <w:pStyle w:val="ListParagraph"/>
        <w:numPr>
          <w:ilvl w:val="0"/>
          <w:numId w:val="6"/>
        </w:numPr>
        <w:rPr>
          <w:b/>
        </w:rPr>
      </w:pPr>
      <w:r>
        <w:t>Select the village for</w:t>
      </w:r>
      <w:r w:rsidR="003304BA">
        <w:t xml:space="preserve"> the area you are interested</w:t>
      </w:r>
    </w:p>
    <w:p w14:paraId="70D0D0C4" w14:textId="1A41EEC8" w:rsidR="00A94493" w:rsidRPr="00A94493" w:rsidRDefault="00A94493" w:rsidP="00C97156">
      <w:pPr>
        <w:pStyle w:val="ListParagraph"/>
        <w:numPr>
          <w:ilvl w:val="0"/>
          <w:numId w:val="6"/>
        </w:numPr>
        <w:rPr>
          <w:b/>
        </w:rPr>
      </w:pPr>
      <w:r>
        <w:t>Press OK</w:t>
      </w:r>
    </w:p>
    <w:p w14:paraId="6E722F3E" w14:textId="6197C5BD" w:rsidR="00A94493" w:rsidRPr="00CE4DFF" w:rsidRDefault="00A94493" w:rsidP="00C97156">
      <w:pPr>
        <w:pStyle w:val="ListParagraph"/>
        <w:numPr>
          <w:ilvl w:val="0"/>
          <w:numId w:val="6"/>
        </w:numPr>
        <w:rPr>
          <w:b/>
        </w:rPr>
      </w:pPr>
      <w:r>
        <w:t xml:space="preserve">The single village </w:t>
      </w:r>
      <w:r w:rsidR="003304BA">
        <w:t xml:space="preserve">and associated data </w:t>
      </w:r>
      <w:r>
        <w:t>will show in the table</w:t>
      </w:r>
    </w:p>
    <w:p w14:paraId="0B46834F" w14:textId="63F3C71A" w:rsidR="00CE4DFF" w:rsidRDefault="00CE4DFF" w:rsidP="00CE4DFF">
      <w:pPr>
        <w:rPr>
          <w:b/>
        </w:rPr>
      </w:pPr>
      <w:r>
        <w:rPr>
          <w:b/>
        </w:rPr>
        <w:t xml:space="preserve">NOTE. </w:t>
      </w:r>
      <w:r w:rsidR="00A94493">
        <w:rPr>
          <w:b/>
        </w:rPr>
        <w:t xml:space="preserve">To return to the Locator Town function after </w:t>
      </w:r>
      <w:r>
        <w:rPr>
          <w:b/>
        </w:rPr>
        <w:t xml:space="preserve">using the village search function: </w:t>
      </w:r>
    </w:p>
    <w:p w14:paraId="65CCCA17" w14:textId="77777777" w:rsidR="00CE4DFF" w:rsidRPr="00CE4DFF" w:rsidRDefault="00CE4DFF" w:rsidP="00CE4DFF">
      <w:pPr>
        <w:pStyle w:val="ListParagraph"/>
        <w:numPr>
          <w:ilvl w:val="0"/>
          <w:numId w:val="14"/>
        </w:numPr>
        <w:rPr>
          <w:b/>
        </w:rPr>
      </w:pPr>
      <w:r w:rsidRPr="00CE4DFF">
        <w:rPr>
          <w:b/>
        </w:rPr>
        <w:t xml:space="preserve">Open the drop down menu for ‘Village’ </w:t>
      </w:r>
    </w:p>
    <w:p w14:paraId="50F56412" w14:textId="77777777" w:rsidR="00CE4DFF" w:rsidRDefault="00CE4DFF" w:rsidP="00CE4DFF">
      <w:pPr>
        <w:pStyle w:val="ListParagraph"/>
        <w:numPr>
          <w:ilvl w:val="0"/>
          <w:numId w:val="14"/>
        </w:numPr>
        <w:rPr>
          <w:b/>
        </w:rPr>
      </w:pPr>
      <w:r>
        <w:rPr>
          <w:b/>
        </w:rPr>
        <w:t>Select</w:t>
      </w:r>
      <w:r w:rsidRPr="00CE4DFF">
        <w:rPr>
          <w:b/>
        </w:rPr>
        <w:t xml:space="preserve"> “Clear filter from ‘Village’”. </w:t>
      </w:r>
    </w:p>
    <w:p w14:paraId="57DB455C" w14:textId="0959C5D5" w:rsidR="00CE4DFF" w:rsidRPr="00CE4DFF" w:rsidRDefault="00CE4DFF" w:rsidP="00CE4DFF">
      <w:pPr>
        <w:pStyle w:val="ListParagraph"/>
        <w:numPr>
          <w:ilvl w:val="0"/>
          <w:numId w:val="14"/>
        </w:numPr>
        <w:rPr>
          <w:b/>
        </w:rPr>
      </w:pPr>
      <w:r w:rsidRPr="00CE4DFF">
        <w:rPr>
          <w:b/>
        </w:rPr>
        <w:t xml:space="preserve">This will allow you to </w:t>
      </w:r>
      <w:r w:rsidR="00A94493">
        <w:rPr>
          <w:b/>
        </w:rPr>
        <w:t>select</w:t>
      </w:r>
      <w:r w:rsidRPr="00CE4DFF">
        <w:rPr>
          <w:b/>
        </w:rPr>
        <w:t xml:space="preserve"> another Locator Town</w:t>
      </w:r>
      <w:r w:rsidR="00A94493">
        <w:rPr>
          <w:b/>
        </w:rPr>
        <w:t xml:space="preserve"> and </w:t>
      </w:r>
      <w:r w:rsidR="003304BA">
        <w:rPr>
          <w:b/>
        </w:rPr>
        <w:t xml:space="preserve">its </w:t>
      </w:r>
      <w:r w:rsidR="00A94493">
        <w:rPr>
          <w:b/>
        </w:rPr>
        <w:t>associated villages.</w:t>
      </w:r>
    </w:p>
    <w:p w14:paraId="5CB6E081" w14:textId="77777777" w:rsidR="0017433D" w:rsidRDefault="0017433D" w:rsidP="0017433D">
      <w:pPr>
        <w:rPr>
          <w:b/>
        </w:rPr>
      </w:pPr>
    </w:p>
    <w:p w14:paraId="4B04FD2F" w14:textId="0AC96B02" w:rsidR="00550136" w:rsidRPr="0017433D" w:rsidRDefault="0017433D" w:rsidP="0017433D">
      <w:pPr>
        <w:rPr>
          <w:b/>
          <w:sz w:val="32"/>
        </w:rPr>
      </w:pPr>
      <w:r>
        <w:rPr>
          <w:b/>
          <w:sz w:val="32"/>
        </w:rPr>
        <w:t xml:space="preserve">4.  </w:t>
      </w:r>
      <w:r w:rsidR="00A94493" w:rsidRPr="0017433D">
        <w:rPr>
          <w:b/>
          <w:sz w:val="32"/>
        </w:rPr>
        <w:t>‘</w:t>
      </w:r>
      <w:r w:rsidR="00764B33" w:rsidRPr="0017433D">
        <w:rPr>
          <w:b/>
          <w:sz w:val="32"/>
        </w:rPr>
        <w:t xml:space="preserve">Search of </w:t>
      </w:r>
      <w:r w:rsidR="00550136" w:rsidRPr="0017433D">
        <w:rPr>
          <w:b/>
          <w:sz w:val="32"/>
        </w:rPr>
        <w:t>Village</w:t>
      </w:r>
      <w:r w:rsidR="00764B33" w:rsidRPr="0017433D">
        <w:rPr>
          <w:b/>
          <w:sz w:val="32"/>
        </w:rPr>
        <w:t>s</w:t>
      </w:r>
      <w:r w:rsidR="00A94493" w:rsidRPr="0017433D">
        <w:rPr>
          <w:b/>
          <w:sz w:val="32"/>
        </w:rPr>
        <w:t>’ Works</w:t>
      </w:r>
      <w:r w:rsidR="00CE4275" w:rsidRPr="0017433D">
        <w:rPr>
          <w:b/>
          <w:sz w:val="32"/>
        </w:rPr>
        <w:t>heet</w:t>
      </w:r>
    </w:p>
    <w:p w14:paraId="05ACAB12" w14:textId="0E2F7AD4" w:rsidR="006675BC" w:rsidRDefault="006675BC" w:rsidP="006675BC">
      <w:pPr>
        <w:pStyle w:val="ListParagraph"/>
        <w:ind w:left="360"/>
        <w:rPr>
          <w:b/>
          <w:sz w:val="28"/>
        </w:rPr>
      </w:pPr>
    </w:p>
    <w:p w14:paraId="4E87C146" w14:textId="453DDCBC" w:rsidR="00A94493" w:rsidRPr="00CE4275" w:rsidRDefault="00A94493" w:rsidP="00A94493">
      <w:pPr>
        <w:pStyle w:val="ListParagraph"/>
        <w:ind w:left="0"/>
        <w:rPr>
          <w:b/>
          <w:sz w:val="28"/>
        </w:rPr>
      </w:pPr>
      <w:r>
        <w:rPr>
          <w:b/>
          <w:sz w:val="28"/>
        </w:rPr>
        <w:t>What it does</w:t>
      </w:r>
    </w:p>
    <w:p w14:paraId="2E4D716C" w14:textId="08AEA939" w:rsidR="00CE4275" w:rsidRDefault="00764B33" w:rsidP="00A94493">
      <w:r w:rsidRPr="00F73A04">
        <w:t xml:space="preserve">The </w:t>
      </w:r>
      <w:r>
        <w:t xml:space="preserve">"Search of Villages" </w:t>
      </w:r>
      <w:r w:rsidRPr="00F73A04">
        <w:t xml:space="preserve">worksheet provides fruit-maturity estimates for </w:t>
      </w:r>
      <w:r w:rsidR="00CE4275" w:rsidRPr="00A23BD5">
        <w:rPr>
          <w:b/>
        </w:rPr>
        <w:t>all</w:t>
      </w:r>
      <w:r w:rsidR="00CE4275">
        <w:t xml:space="preserve"> </w:t>
      </w:r>
      <w:r w:rsidRPr="00F73A04">
        <w:t>villages</w:t>
      </w:r>
      <w:r>
        <w:t xml:space="preserve"> identified as being </w:t>
      </w:r>
      <w:r w:rsidR="008D2018">
        <w:t xml:space="preserve">from </w:t>
      </w:r>
      <w:r>
        <w:t xml:space="preserve">the avocado growing regions of Kenya. </w:t>
      </w:r>
      <w:r w:rsidR="00FF7B27">
        <w:t>The villages are listed in alphabetical order.</w:t>
      </w:r>
    </w:p>
    <w:p w14:paraId="588C5169" w14:textId="16D347F6" w:rsidR="00764B33" w:rsidRDefault="00764B33" w:rsidP="00A23BD5">
      <w:r w:rsidRPr="00F73A04">
        <w:t>Th</w:t>
      </w:r>
      <w:r w:rsidR="008D2018">
        <w:t>e</w:t>
      </w:r>
      <w:r w:rsidRPr="00F73A04">
        <w:t xml:space="preserve"> “</w:t>
      </w:r>
      <w:r>
        <w:t>Villages</w:t>
      </w:r>
      <w:r w:rsidRPr="00F73A04">
        <w:t xml:space="preserve">” worksheet </w:t>
      </w:r>
      <w:r>
        <w:t xml:space="preserve">provides </w:t>
      </w:r>
      <w:r w:rsidRPr="00F73A04">
        <w:t xml:space="preserve">estimates </w:t>
      </w:r>
      <w:r>
        <w:t>for</w:t>
      </w:r>
      <w:r w:rsidRPr="00F73A04">
        <w:t xml:space="preserve"> the average dry-matter content on the day of interest (as selected from the </w:t>
      </w:r>
      <w:r w:rsidR="00671961">
        <w:t>H</w:t>
      </w:r>
      <w:r w:rsidRPr="00F73A04">
        <w:t>ome page) as well as dates for harvesti</w:t>
      </w:r>
      <w:r w:rsidRPr="00764B33">
        <w:t>ng of fresh and processed fruit</w:t>
      </w:r>
      <w:r>
        <w:t xml:space="preserve"> </w:t>
      </w:r>
      <w:r w:rsidRPr="00764B33">
        <w:t>from the village of interest</w:t>
      </w:r>
      <w:r>
        <w:t>.</w:t>
      </w:r>
    </w:p>
    <w:p w14:paraId="1F9F4A8B" w14:textId="338A844E" w:rsidR="00A23BD5" w:rsidRPr="00A23BD5" w:rsidRDefault="00A23BD5" w:rsidP="00A23BD5">
      <w:pPr>
        <w:rPr>
          <w:b/>
          <w:sz w:val="32"/>
        </w:rPr>
      </w:pPr>
      <w:r w:rsidRPr="00A23BD5">
        <w:rPr>
          <w:b/>
          <w:sz w:val="32"/>
        </w:rPr>
        <w:t>Actions needed</w:t>
      </w:r>
    </w:p>
    <w:p w14:paraId="1B0896B5" w14:textId="23381D2D" w:rsidR="00A23BD5" w:rsidRPr="00FF7B27" w:rsidRDefault="00FF7B27" w:rsidP="00FF7B27">
      <w:pPr>
        <w:rPr>
          <w:b/>
        </w:rPr>
      </w:pPr>
      <w:r w:rsidRPr="00FF7B27">
        <w:rPr>
          <w:b/>
        </w:rPr>
        <w:t xml:space="preserve">To </w:t>
      </w:r>
      <w:r w:rsidR="000835DD">
        <w:rPr>
          <w:b/>
        </w:rPr>
        <w:t>find information</w:t>
      </w:r>
      <w:r w:rsidRPr="00FF7B27">
        <w:rPr>
          <w:b/>
        </w:rPr>
        <w:t xml:space="preserve"> for</w:t>
      </w:r>
      <w:r w:rsidR="000835DD">
        <w:rPr>
          <w:b/>
        </w:rPr>
        <w:t xml:space="preserve"> a</w:t>
      </w:r>
      <w:r w:rsidRPr="00FF7B27">
        <w:rPr>
          <w:b/>
        </w:rPr>
        <w:t xml:space="preserve"> specific village</w:t>
      </w:r>
    </w:p>
    <w:p w14:paraId="233DC960" w14:textId="4D94B08D" w:rsidR="00FF7B27" w:rsidRDefault="00FF7B27" w:rsidP="00CE4275">
      <w:pPr>
        <w:pStyle w:val="ListParagraph"/>
        <w:numPr>
          <w:ilvl w:val="1"/>
          <w:numId w:val="7"/>
        </w:numPr>
      </w:pPr>
      <w:r>
        <w:t xml:space="preserve">Go to ‘Select your village’ and open the dropdown menu. </w:t>
      </w:r>
    </w:p>
    <w:p w14:paraId="7583A82F" w14:textId="32D4798A" w:rsidR="00CE4275" w:rsidRDefault="00764B33" w:rsidP="00CE4275">
      <w:pPr>
        <w:pStyle w:val="ListParagraph"/>
        <w:numPr>
          <w:ilvl w:val="1"/>
          <w:numId w:val="7"/>
        </w:numPr>
      </w:pPr>
      <w:r>
        <w:t xml:space="preserve"> </w:t>
      </w:r>
      <w:r w:rsidR="00FF7B27">
        <w:t>S</w:t>
      </w:r>
      <w:r w:rsidRPr="00F73A04">
        <w:t xml:space="preserve">earch for a </w:t>
      </w:r>
      <w:r>
        <w:t>named v</w:t>
      </w:r>
      <w:r w:rsidRPr="00F73A04">
        <w:t xml:space="preserve">illage </w:t>
      </w:r>
      <w:r>
        <w:t xml:space="preserve">(either </w:t>
      </w:r>
      <w:r w:rsidR="00FF7B27">
        <w:t>from the</w:t>
      </w:r>
      <w:r w:rsidR="000835DD">
        <w:t xml:space="preserve"> alphabetical</w:t>
      </w:r>
      <w:r w:rsidR="00FF7B27">
        <w:t xml:space="preserve"> list or by </w:t>
      </w:r>
      <w:r>
        <w:t xml:space="preserve">typing the first few letters of the village name into the </w:t>
      </w:r>
      <w:r w:rsidR="00FF7B27">
        <w:t>‘S</w:t>
      </w:r>
      <w:r>
        <w:t>earch</w:t>
      </w:r>
      <w:r w:rsidR="00FF7B27">
        <w:t>’ box</w:t>
      </w:r>
      <w:r>
        <w:t xml:space="preserve">. </w:t>
      </w:r>
    </w:p>
    <w:p w14:paraId="1C475FE7" w14:textId="20230C6B" w:rsidR="000835DD" w:rsidRDefault="000835DD" w:rsidP="00CE4275">
      <w:pPr>
        <w:pStyle w:val="ListParagraph"/>
        <w:numPr>
          <w:ilvl w:val="1"/>
          <w:numId w:val="7"/>
        </w:numPr>
      </w:pPr>
      <w:r>
        <w:t>Click OK</w:t>
      </w:r>
    </w:p>
    <w:p w14:paraId="58A01770" w14:textId="2BC13D5F" w:rsidR="00C729D7" w:rsidRDefault="00C729D7" w:rsidP="00CE4275">
      <w:pPr>
        <w:pStyle w:val="ListParagraph"/>
        <w:numPr>
          <w:ilvl w:val="1"/>
          <w:numId w:val="7"/>
        </w:numPr>
      </w:pPr>
      <w:r>
        <w:t>The location of the village will be shown on the map and the Sub-Region Locator Town will be s</w:t>
      </w:r>
      <w:r w:rsidR="009B6729">
        <w:t>hown under the Locator Town box.</w:t>
      </w:r>
    </w:p>
    <w:p w14:paraId="2F5C3E7E" w14:textId="4101CD22" w:rsidR="00400276" w:rsidRDefault="00400276" w:rsidP="00CE4275">
      <w:pPr>
        <w:pStyle w:val="ListParagraph"/>
        <w:numPr>
          <w:ilvl w:val="1"/>
          <w:numId w:val="7"/>
        </w:numPr>
      </w:pPr>
      <w:r>
        <w:t>The predicted maturity dates are show</w:t>
      </w:r>
      <w:r w:rsidR="00671961">
        <w:t>n</w:t>
      </w:r>
      <w:r>
        <w:t xml:space="preserve"> in the chart</w:t>
      </w:r>
    </w:p>
    <w:p w14:paraId="24782625" w14:textId="56A8FD2A" w:rsidR="00400276" w:rsidRDefault="00400276" w:rsidP="00CE4275">
      <w:pPr>
        <w:pStyle w:val="ListParagraph"/>
        <w:numPr>
          <w:ilvl w:val="1"/>
          <w:numId w:val="7"/>
        </w:numPr>
      </w:pPr>
      <w:r>
        <w:t>The graph shows the calculated dry matter accumulation for that village and target DMs for fresh fruit and processing (horizontal lines). The bars on the graph give an estimate of the variability around the predicted date</w:t>
      </w:r>
    </w:p>
    <w:p w14:paraId="092C4D6B" w14:textId="7BA02B00" w:rsidR="009B6729" w:rsidRDefault="009B6729" w:rsidP="00CE4275">
      <w:pPr>
        <w:pStyle w:val="ListParagraph"/>
        <w:numPr>
          <w:ilvl w:val="1"/>
          <w:numId w:val="7"/>
        </w:numPr>
      </w:pPr>
      <w:r>
        <w:t>In some cases several villages of the same name appear.</w:t>
      </w:r>
      <w:r w:rsidRPr="009B6729">
        <w:t xml:space="preserve"> </w:t>
      </w:r>
      <w:r>
        <w:t>There are two main reasons for this</w:t>
      </w:r>
    </w:p>
    <w:p w14:paraId="73B1DCD0" w14:textId="43E8088D" w:rsidR="009B6729" w:rsidRDefault="009B6729" w:rsidP="009B6729">
      <w:pPr>
        <w:pStyle w:val="ListParagraph"/>
        <w:numPr>
          <w:ilvl w:val="2"/>
          <w:numId w:val="7"/>
        </w:numPr>
      </w:pPr>
      <w:r>
        <w:t xml:space="preserve">There may be villages of the same name in different </w:t>
      </w:r>
      <w:r w:rsidR="000835DD">
        <w:t xml:space="preserve">Regions or </w:t>
      </w:r>
      <w:r>
        <w:t>Sub-Regions</w:t>
      </w:r>
    </w:p>
    <w:p w14:paraId="0C73D665" w14:textId="008128B6" w:rsidR="009B6729" w:rsidRDefault="009B6729" w:rsidP="009B6729">
      <w:pPr>
        <w:pStyle w:val="ListParagraph"/>
        <w:numPr>
          <w:ilvl w:val="2"/>
          <w:numId w:val="7"/>
        </w:numPr>
      </w:pPr>
      <w:r>
        <w:t>Because of overlapping of the Sub-</w:t>
      </w:r>
      <w:proofErr w:type="gramStart"/>
      <w:r>
        <w:t>Regions</w:t>
      </w:r>
      <w:proofErr w:type="gramEnd"/>
      <w:r>
        <w:t xml:space="preserve"> the same village may appear to be in two adjacent Sub-Regions.</w:t>
      </w:r>
    </w:p>
    <w:p w14:paraId="4E41A24A" w14:textId="68F8361B" w:rsidR="0089593A" w:rsidRDefault="009B6729" w:rsidP="0089593A">
      <w:pPr>
        <w:pStyle w:val="ListParagraph"/>
        <w:numPr>
          <w:ilvl w:val="1"/>
          <w:numId w:val="7"/>
        </w:numPr>
      </w:pPr>
      <w:r>
        <w:t>This can be clarified in several ways</w:t>
      </w:r>
    </w:p>
    <w:p w14:paraId="29783226" w14:textId="427C692E" w:rsidR="009B6729" w:rsidRDefault="009B6729" w:rsidP="009B6729">
      <w:pPr>
        <w:pStyle w:val="ListParagraph"/>
        <w:numPr>
          <w:ilvl w:val="2"/>
          <w:numId w:val="7"/>
        </w:numPr>
      </w:pPr>
      <w:r>
        <w:t>I</w:t>
      </w:r>
      <w:r w:rsidR="000835DD">
        <w:t xml:space="preserve">f they are </w:t>
      </w:r>
      <w:r>
        <w:t xml:space="preserve">same village </w:t>
      </w:r>
      <w:r w:rsidR="000835DD">
        <w:t>they</w:t>
      </w:r>
      <w:r>
        <w:t xml:space="preserve"> will have the same altitude and appear in the same position on the map</w:t>
      </w:r>
    </w:p>
    <w:p w14:paraId="053E11AD" w14:textId="77C6A617" w:rsidR="009B6729" w:rsidRDefault="0089593A" w:rsidP="0089593A">
      <w:pPr>
        <w:pStyle w:val="ListParagraph"/>
        <w:numPr>
          <w:ilvl w:val="2"/>
          <w:numId w:val="7"/>
        </w:numPr>
      </w:pPr>
      <w:r>
        <w:t>Check the general geographic position of the village on the map</w:t>
      </w:r>
    </w:p>
    <w:p w14:paraId="72B6EF7F" w14:textId="49A1FA68" w:rsidR="009B6729" w:rsidRDefault="009B6729" w:rsidP="009B6729">
      <w:pPr>
        <w:pStyle w:val="ListParagraph"/>
        <w:numPr>
          <w:ilvl w:val="2"/>
          <w:numId w:val="7"/>
        </w:numPr>
      </w:pPr>
      <w:r>
        <w:t>Check the position of the Locator Towns on the map.</w:t>
      </w:r>
    </w:p>
    <w:p w14:paraId="66104FA1" w14:textId="1D7FD390" w:rsidR="009B6729" w:rsidRDefault="009B6729" w:rsidP="009B6729">
      <w:pPr>
        <w:pStyle w:val="ListParagraph"/>
        <w:numPr>
          <w:ilvl w:val="2"/>
          <w:numId w:val="7"/>
        </w:numPr>
      </w:pPr>
      <w:r>
        <w:lastRenderedPageBreak/>
        <w:t>Check the positions of the Locator Towns on the Regional Maps</w:t>
      </w:r>
    </w:p>
    <w:p w14:paraId="4BE407E4" w14:textId="77777777" w:rsidR="00703912" w:rsidRDefault="00703912" w:rsidP="00703912">
      <w:pPr>
        <w:pStyle w:val="ListParagraph"/>
        <w:ind w:left="1800"/>
      </w:pPr>
    </w:p>
    <w:p w14:paraId="254DB150" w14:textId="1BF0BCDA" w:rsidR="00E62F5D" w:rsidRDefault="0089593A" w:rsidP="00E62F5D">
      <w:pPr>
        <w:pStyle w:val="ListParagraph"/>
        <w:ind w:left="360"/>
      </w:pPr>
      <w:r w:rsidRPr="000835DD">
        <w:rPr>
          <w:b/>
        </w:rPr>
        <w:t>Note:</w:t>
      </w:r>
      <w:r>
        <w:t xml:space="preserve"> </w:t>
      </w:r>
      <w:r w:rsidR="00E62F5D">
        <w:t xml:space="preserve">If the </w:t>
      </w:r>
      <w:r w:rsidR="009B6729">
        <w:t xml:space="preserve">geographic </w:t>
      </w:r>
      <w:r w:rsidR="00E62F5D">
        <w:t xml:space="preserve">location </w:t>
      </w:r>
      <w:r w:rsidR="009B6729">
        <w:t xml:space="preserve">of a village name </w:t>
      </w:r>
      <w:r w:rsidR="00E62F5D">
        <w:t>is cross-checked using the ‘Locator Town’ Search</w:t>
      </w:r>
      <w:r w:rsidR="009B6729">
        <w:t>,</w:t>
      </w:r>
      <w:r w:rsidR="00703912">
        <w:t xml:space="preserve"> use the ‘Clear Filter from </w:t>
      </w:r>
      <w:r w:rsidR="00E62F5D">
        <w:t>Location’ function in the ‘Locator Town’ menu before searching for another village</w:t>
      </w:r>
      <w:r w:rsidR="000835DD">
        <w:t>.</w:t>
      </w:r>
    </w:p>
    <w:p w14:paraId="49CC3F45" w14:textId="3BA4207E" w:rsidR="006675BC" w:rsidRDefault="006675BC" w:rsidP="00CE4275">
      <w:pPr>
        <w:pStyle w:val="ListParagraph"/>
        <w:ind w:left="360"/>
        <w:rPr>
          <w:b/>
        </w:rPr>
      </w:pPr>
    </w:p>
    <w:p w14:paraId="227F673A" w14:textId="77777777" w:rsidR="006675BC" w:rsidRDefault="006675BC" w:rsidP="00CE4275">
      <w:pPr>
        <w:pStyle w:val="ListParagraph"/>
        <w:ind w:left="360"/>
        <w:rPr>
          <w:b/>
        </w:rPr>
      </w:pPr>
    </w:p>
    <w:p w14:paraId="27620C1F" w14:textId="77777777" w:rsidR="00CE4275" w:rsidRDefault="00CE4275" w:rsidP="00CE4275">
      <w:pPr>
        <w:pStyle w:val="ListParagraph"/>
        <w:ind w:left="360"/>
        <w:rPr>
          <w:b/>
        </w:rPr>
      </w:pPr>
    </w:p>
    <w:p w14:paraId="44E3A900" w14:textId="7B0CE66A" w:rsidR="00B66885" w:rsidRPr="00AF45C5" w:rsidRDefault="005747C6" w:rsidP="005747C6">
      <w:pPr>
        <w:rPr>
          <w:b/>
          <w:sz w:val="32"/>
        </w:rPr>
      </w:pPr>
      <w:r w:rsidRPr="00AF45C5">
        <w:rPr>
          <w:b/>
          <w:sz w:val="32"/>
        </w:rPr>
        <w:t>5.  ‘</w:t>
      </w:r>
      <w:r w:rsidR="008D2018" w:rsidRPr="00AF45C5">
        <w:rPr>
          <w:b/>
          <w:sz w:val="32"/>
        </w:rPr>
        <w:t>Exporters Entry</w:t>
      </w:r>
      <w:r w:rsidRPr="00AF45C5">
        <w:rPr>
          <w:b/>
          <w:sz w:val="32"/>
        </w:rPr>
        <w:t>’</w:t>
      </w:r>
      <w:r w:rsidR="00CE4275" w:rsidRPr="00AF45C5">
        <w:rPr>
          <w:b/>
          <w:sz w:val="32"/>
        </w:rPr>
        <w:t xml:space="preserve"> Sheet</w:t>
      </w:r>
    </w:p>
    <w:p w14:paraId="08AD6E00" w14:textId="77777777" w:rsidR="00AF45C5" w:rsidRPr="00AF45C5" w:rsidRDefault="00AF45C5" w:rsidP="00F73A04">
      <w:pPr>
        <w:rPr>
          <w:b/>
          <w:sz w:val="32"/>
        </w:rPr>
      </w:pPr>
      <w:r w:rsidRPr="00AF45C5">
        <w:rPr>
          <w:b/>
          <w:sz w:val="28"/>
        </w:rPr>
        <w:t>What it does</w:t>
      </w:r>
      <w:r w:rsidRPr="00AF45C5">
        <w:rPr>
          <w:b/>
          <w:sz w:val="32"/>
        </w:rPr>
        <w:t xml:space="preserve">. </w:t>
      </w:r>
    </w:p>
    <w:p w14:paraId="5DBC4F28" w14:textId="6CB9BA86" w:rsidR="005747C6" w:rsidRDefault="008D2018" w:rsidP="00F73A04">
      <w:r>
        <w:t>The worksheet named “Exporte</w:t>
      </w:r>
      <w:r w:rsidR="005747C6">
        <w:t>r’s Entry” is a place where you can enter your own information about supply farms.</w:t>
      </w:r>
    </w:p>
    <w:p w14:paraId="68693D31" w14:textId="2A7973B1" w:rsidR="005747C6" w:rsidRDefault="00E12EF0" w:rsidP="00F73A04">
      <w:r>
        <w:t xml:space="preserve">Provided </w:t>
      </w:r>
      <w:r w:rsidR="005747C6">
        <w:t>you have the correct name of the nearest village to the supply farm, or the altitude of the farm, then you can make their own quick reference list of farms with predicted dates for maturity for export or processing.</w:t>
      </w:r>
    </w:p>
    <w:p w14:paraId="1058251F" w14:textId="093EBED0" w:rsidR="003A6A41" w:rsidRDefault="003A6A41" w:rsidP="00F73A04">
      <w:r>
        <w:t>You can enter information in all the white cells in the sheet</w:t>
      </w:r>
    </w:p>
    <w:p w14:paraId="0C787604" w14:textId="328AC0CA" w:rsidR="005747C6" w:rsidRDefault="005747C6" w:rsidP="00F73A04">
      <w:r>
        <w:t xml:space="preserve">As noted earlier the spelling of village names is taken from Google Earth. The spelling has to be </w:t>
      </w:r>
      <w:r w:rsidR="00E12EF0">
        <w:t xml:space="preserve">correct </w:t>
      </w:r>
      <w:r>
        <w:t>for the model to recognise and respond to it.</w:t>
      </w:r>
    </w:p>
    <w:p w14:paraId="4DC8B307" w14:textId="77777777" w:rsidR="00AF45C5" w:rsidRPr="00AF45C5" w:rsidRDefault="00AF45C5" w:rsidP="00F73A04">
      <w:pPr>
        <w:rPr>
          <w:b/>
          <w:sz w:val="28"/>
        </w:rPr>
      </w:pPr>
      <w:r w:rsidRPr="00AF45C5">
        <w:rPr>
          <w:b/>
          <w:sz w:val="28"/>
        </w:rPr>
        <w:t>Actions needed</w:t>
      </w:r>
    </w:p>
    <w:p w14:paraId="54BEE79C" w14:textId="574AAC40" w:rsidR="005747C6" w:rsidRDefault="005747C6" w:rsidP="00F73A04">
      <w:r>
        <w:t xml:space="preserve">There are two </w:t>
      </w:r>
      <w:r w:rsidR="00671961">
        <w:t xml:space="preserve">‘Quick test” </w:t>
      </w:r>
      <w:r>
        <w:t>functions in the Sheet</w:t>
      </w:r>
      <w:r w:rsidR="007F0D65">
        <w:t>.</w:t>
      </w:r>
    </w:p>
    <w:p w14:paraId="6AAD8732" w14:textId="0AA8C1D8" w:rsidR="005747C6" w:rsidRDefault="005747C6" w:rsidP="00F73A04">
      <w:r>
        <w:t xml:space="preserve">1. </w:t>
      </w:r>
      <w:r w:rsidRPr="005747C6">
        <w:rPr>
          <w:b/>
        </w:rPr>
        <w:t>An altitude based quick test</w:t>
      </w:r>
    </w:p>
    <w:p w14:paraId="5101E136" w14:textId="4464C201" w:rsidR="005747C6" w:rsidRDefault="005747C6" w:rsidP="00F73A04">
      <w:r>
        <w:t xml:space="preserve">Because </w:t>
      </w:r>
      <w:r w:rsidR="007F0D65">
        <w:t xml:space="preserve">the model works on long term </w:t>
      </w:r>
      <w:r w:rsidR="00671961">
        <w:t xml:space="preserve">average </w:t>
      </w:r>
      <w:r w:rsidR="007F0D65">
        <w:t>temperature</w:t>
      </w:r>
      <w:r w:rsidR="00671961">
        <w:t xml:space="preserve">s </w:t>
      </w:r>
      <w:r w:rsidR="007F0D65">
        <w:t xml:space="preserve">the </w:t>
      </w:r>
      <w:r w:rsidR="00F939A2">
        <w:t xml:space="preserve">predictions for all farms at the same </w:t>
      </w:r>
      <w:r w:rsidR="007F0D65">
        <w:t>altitude will always be the same</w:t>
      </w:r>
      <w:r w:rsidR="00E12EF0">
        <w:t>.</w:t>
      </w:r>
    </w:p>
    <w:p w14:paraId="4E92D2D5" w14:textId="29878F53" w:rsidR="007F0D65" w:rsidRDefault="007F0D65" w:rsidP="007F0D65">
      <w:pPr>
        <w:pStyle w:val="ListParagraph"/>
        <w:numPr>
          <w:ilvl w:val="0"/>
          <w:numId w:val="31"/>
        </w:numPr>
      </w:pPr>
      <w:r>
        <w:t>Go to the ‘Quick Test’ chart</w:t>
      </w:r>
    </w:p>
    <w:p w14:paraId="001671F3" w14:textId="5E8E0F06" w:rsidR="007F0D65" w:rsidRDefault="007F0D65" w:rsidP="007F0D65">
      <w:pPr>
        <w:pStyle w:val="ListParagraph"/>
        <w:numPr>
          <w:ilvl w:val="0"/>
          <w:numId w:val="31"/>
        </w:numPr>
      </w:pPr>
      <w:r>
        <w:t>Enter an altitude for</w:t>
      </w:r>
      <w:r w:rsidR="00671961">
        <w:t xml:space="preserve"> a</w:t>
      </w:r>
      <w:r>
        <w:t xml:space="preserve"> farm or near</w:t>
      </w:r>
      <w:r w:rsidR="00671961">
        <w:t>est</w:t>
      </w:r>
      <w:r>
        <w:t xml:space="preserve"> village</w:t>
      </w:r>
    </w:p>
    <w:p w14:paraId="7F4AB637" w14:textId="7769D2BD" w:rsidR="007F0D65" w:rsidRDefault="007F0D65" w:rsidP="007F0D65">
      <w:pPr>
        <w:pStyle w:val="ListParagraph"/>
        <w:numPr>
          <w:ilvl w:val="0"/>
          <w:numId w:val="31"/>
        </w:numPr>
      </w:pPr>
      <w:r>
        <w:t xml:space="preserve">The model will show predicted maturity dates for the variety entered in the </w:t>
      </w:r>
      <w:r w:rsidR="00F94418">
        <w:t>Home Page</w:t>
      </w:r>
      <w:r>
        <w:t xml:space="preserve"> Sheet</w:t>
      </w:r>
    </w:p>
    <w:p w14:paraId="52A36DA1" w14:textId="18036600" w:rsidR="00E12EF0" w:rsidRDefault="007F0D65" w:rsidP="00E12EF0">
      <w:pPr>
        <w:rPr>
          <w:b/>
        </w:rPr>
      </w:pPr>
      <w:r w:rsidRPr="00E12EF0">
        <w:rPr>
          <w:b/>
        </w:rPr>
        <w:t xml:space="preserve">2. </w:t>
      </w:r>
      <w:r w:rsidR="00E12EF0" w:rsidRPr="00E12EF0">
        <w:rPr>
          <w:b/>
        </w:rPr>
        <w:t xml:space="preserve"> Village based </w:t>
      </w:r>
      <w:r w:rsidR="00671961">
        <w:rPr>
          <w:b/>
        </w:rPr>
        <w:t xml:space="preserve">quick </w:t>
      </w:r>
      <w:r w:rsidR="00E12EF0" w:rsidRPr="00E12EF0">
        <w:rPr>
          <w:b/>
        </w:rPr>
        <w:t>test</w:t>
      </w:r>
    </w:p>
    <w:p w14:paraId="2015231B" w14:textId="3E8F3D47" w:rsidR="003A6A41" w:rsidRDefault="003A6A41" w:rsidP="00E12EF0">
      <w:pPr>
        <w:rPr>
          <w:b/>
        </w:rPr>
      </w:pPr>
      <w:r>
        <w:rPr>
          <w:b/>
        </w:rPr>
        <w:t>Either:</w:t>
      </w:r>
    </w:p>
    <w:p w14:paraId="4612D612" w14:textId="31C692E6" w:rsidR="00E12EF0" w:rsidRDefault="00E12EF0" w:rsidP="00E12EF0">
      <w:pPr>
        <w:pStyle w:val="ListParagraph"/>
        <w:numPr>
          <w:ilvl w:val="0"/>
          <w:numId w:val="33"/>
        </w:numPr>
      </w:pPr>
      <w:r>
        <w:t>Enter</w:t>
      </w:r>
      <w:r w:rsidR="003A6A41">
        <w:t xml:space="preserve"> Grower code (if there is one),</w:t>
      </w:r>
      <w:r w:rsidR="00F94418">
        <w:t xml:space="preserve"> </w:t>
      </w:r>
      <w:r w:rsidR="003A6A41">
        <w:t>name and village in the appropriate column</w:t>
      </w:r>
      <w:r w:rsidR="00671961">
        <w:t>s</w:t>
      </w:r>
    </w:p>
    <w:p w14:paraId="39B81970" w14:textId="27C152B9" w:rsidR="003A6A41" w:rsidRDefault="003A6A41" w:rsidP="00E12EF0">
      <w:pPr>
        <w:pStyle w:val="ListParagraph"/>
        <w:numPr>
          <w:ilvl w:val="0"/>
          <w:numId w:val="33"/>
        </w:numPr>
      </w:pPr>
      <w:r>
        <w:t>The location of the village will show as a blue dot on the map and the relevant information will show in the grey boxes</w:t>
      </w:r>
    </w:p>
    <w:p w14:paraId="302DE537" w14:textId="5B163A8E" w:rsidR="003A6A41" w:rsidRPr="00F939A2" w:rsidRDefault="003A6A41" w:rsidP="00F939A2">
      <w:pPr>
        <w:rPr>
          <w:b/>
        </w:rPr>
      </w:pPr>
      <w:proofErr w:type="gramStart"/>
      <w:r>
        <w:rPr>
          <w:b/>
        </w:rPr>
        <w:t xml:space="preserve">Or </w:t>
      </w:r>
      <w:r w:rsidR="00F939A2">
        <w:rPr>
          <w:b/>
        </w:rPr>
        <w:t xml:space="preserve"> (</w:t>
      </w:r>
      <w:proofErr w:type="gramEnd"/>
      <w:r w:rsidR="00F939A2">
        <w:t>If</w:t>
      </w:r>
      <w:r>
        <w:t xml:space="preserve"> </w:t>
      </w:r>
      <w:r w:rsidRPr="003A6A41">
        <w:t>you do not know the village or it is not in the model</w:t>
      </w:r>
      <w:r w:rsidR="00F939A2">
        <w:t>)</w:t>
      </w:r>
    </w:p>
    <w:p w14:paraId="49F3A78D" w14:textId="34840F27" w:rsidR="003A6A41" w:rsidRDefault="003A6A41" w:rsidP="003A6A41">
      <w:pPr>
        <w:pStyle w:val="ListParagraph"/>
        <w:numPr>
          <w:ilvl w:val="0"/>
          <w:numId w:val="34"/>
        </w:numPr>
      </w:pPr>
      <w:r>
        <w:t>Enter the Grower details as before</w:t>
      </w:r>
    </w:p>
    <w:p w14:paraId="49462023" w14:textId="26EA4588" w:rsidR="003A6A41" w:rsidRDefault="003A6A41" w:rsidP="003A6A41">
      <w:pPr>
        <w:pStyle w:val="ListParagraph"/>
        <w:numPr>
          <w:ilvl w:val="0"/>
          <w:numId w:val="34"/>
        </w:numPr>
      </w:pPr>
      <w:r>
        <w:t>Enter the</w:t>
      </w:r>
      <w:r w:rsidRPr="003A6A41">
        <w:rPr>
          <w:b/>
        </w:rPr>
        <w:t xml:space="preserve"> altitude</w:t>
      </w:r>
      <w:r>
        <w:t xml:space="preserve"> of the farm or nearest village in the white Altitude column</w:t>
      </w:r>
    </w:p>
    <w:p w14:paraId="047A4AE7" w14:textId="45A21546" w:rsidR="003A6A41" w:rsidRDefault="003A6A41" w:rsidP="003A6A41">
      <w:pPr>
        <w:pStyle w:val="ListParagraph"/>
        <w:numPr>
          <w:ilvl w:val="0"/>
          <w:numId w:val="34"/>
        </w:numPr>
      </w:pPr>
      <w:r>
        <w:t>The average temperature and predicted harvest dates will show in the grey columns</w:t>
      </w:r>
    </w:p>
    <w:p w14:paraId="7616F9B0" w14:textId="4410C239" w:rsidR="003A6A41" w:rsidRDefault="003A6A41" w:rsidP="003A6A41">
      <w:pPr>
        <w:pStyle w:val="ListParagraph"/>
        <w:numPr>
          <w:ilvl w:val="0"/>
          <w:numId w:val="34"/>
        </w:numPr>
      </w:pPr>
      <w:r>
        <w:lastRenderedPageBreak/>
        <w:t xml:space="preserve">This option is very useful for generating </w:t>
      </w:r>
      <w:r w:rsidR="00F939A2">
        <w:t>harvest predictions</w:t>
      </w:r>
      <w:r>
        <w:t xml:space="preserve"> when villages are missing from the model.</w:t>
      </w:r>
    </w:p>
    <w:p w14:paraId="51F7DC26" w14:textId="0DE35E29" w:rsidR="00F939A2" w:rsidRPr="003A6A41" w:rsidRDefault="00F939A2" w:rsidP="00F939A2">
      <w:r w:rsidRPr="00D73322">
        <w:rPr>
          <w:b/>
        </w:rPr>
        <w:t>NB</w:t>
      </w:r>
      <w:r w:rsidR="00D73322">
        <w:t>.  T</w:t>
      </w:r>
      <w:r>
        <w:t xml:space="preserve">here are </w:t>
      </w:r>
      <w:proofErr w:type="gramStart"/>
      <w:r>
        <w:t>a number of</w:t>
      </w:r>
      <w:proofErr w:type="gramEnd"/>
      <w:r>
        <w:t xml:space="preserve"> free altitude apps for smart phones that can be used for determining the altitudes of individual farms.</w:t>
      </w:r>
    </w:p>
    <w:p w14:paraId="172C6816" w14:textId="03C00675" w:rsidR="008F5FC8" w:rsidRPr="00F94418" w:rsidRDefault="00AF45C5" w:rsidP="00F73A04">
      <w:r w:rsidRPr="00AF45C5">
        <w:rPr>
          <w:b/>
          <w:sz w:val="36"/>
        </w:rPr>
        <w:t>6.  Fruit Sample Data sheet</w:t>
      </w:r>
    </w:p>
    <w:p w14:paraId="78ED4117" w14:textId="77777777" w:rsidR="001C6C11" w:rsidRDefault="00523608" w:rsidP="00523608">
      <w:r>
        <w:t xml:space="preserve">The worksheet named “Fruit Sample Data” is a place where you can enter your own information about fruit dry-matter samples taken from ‘monitor’ farms. </w:t>
      </w:r>
    </w:p>
    <w:p w14:paraId="043BD614" w14:textId="6D242949" w:rsidR="00523608" w:rsidRDefault="001C6C11" w:rsidP="00523608">
      <w:r>
        <w:t xml:space="preserve">Monitor farms are ones that have been chosen </w:t>
      </w:r>
      <w:r w:rsidR="00B47642">
        <w:t xml:space="preserve">in different districts </w:t>
      </w:r>
      <w:r>
        <w:t>for consistent fruit quality and management and where long term data (over many seasons) are either available or are planned for.</w:t>
      </w:r>
    </w:p>
    <w:p w14:paraId="68159B1C" w14:textId="06C95703" w:rsidR="001C6C11" w:rsidRDefault="001C6C11" w:rsidP="00523608">
      <w:r>
        <w:t>Returning to the same farm, and even the same trees on that a farm, is the best way to capture the seasonal trends.</w:t>
      </w:r>
    </w:p>
    <w:p w14:paraId="73556C17" w14:textId="77777777" w:rsidR="00523608" w:rsidRPr="00AF45C5" w:rsidRDefault="00523608" w:rsidP="00523608">
      <w:pPr>
        <w:rPr>
          <w:b/>
          <w:sz w:val="32"/>
        </w:rPr>
      </w:pPr>
      <w:r w:rsidRPr="00AF45C5">
        <w:rPr>
          <w:b/>
          <w:sz w:val="28"/>
        </w:rPr>
        <w:t>What it does</w:t>
      </w:r>
      <w:r w:rsidRPr="00AF45C5">
        <w:rPr>
          <w:b/>
          <w:sz w:val="32"/>
        </w:rPr>
        <w:t xml:space="preserve">. </w:t>
      </w:r>
    </w:p>
    <w:p w14:paraId="32C2DEE2" w14:textId="77777777" w:rsidR="001C6C11" w:rsidRDefault="001C6C11" w:rsidP="001C6C11">
      <w:r>
        <w:t>The datasheet enables the User to compare model outputs of fruit dry matter content (%) against DM measurements to either track fruit development or to make comparisons with high-quality data e.g. to determine how the season is tracking relative to an average year.</w:t>
      </w:r>
    </w:p>
    <w:p w14:paraId="3752C906" w14:textId="77777777" w:rsidR="00523608" w:rsidRDefault="00523608" w:rsidP="00523608">
      <w:r>
        <w:t>Provided you have the correct name of the nearest village to the supply farm, or the altitude of the farm, then you can make their own predictions of the fruit dry-matter content for the monitor farm.</w:t>
      </w:r>
    </w:p>
    <w:p w14:paraId="7DF6B907" w14:textId="6ED3C2DF" w:rsidR="00523608" w:rsidRDefault="00523608" w:rsidP="00523608">
      <w:r>
        <w:t xml:space="preserve">You can enter information in all the white cells in the sheet. Some entries are optional (i.e. </w:t>
      </w:r>
      <w:r w:rsidR="001C6C11">
        <w:t>F</w:t>
      </w:r>
      <w:r>
        <w:t xml:space="preserve">arm </w:t>
      </w:r>
      <w:r w:rsidR="001C6C11">
        <w:t xml:space="preserve">Code </w:t>
      </w:r>
      <w:r>
        <w:t>and Farmer’s name) but other entries are vital (i.e. sample date, village name and variety). We have assumed the monitor farm will be clo</w:t>
      </w:r>
      <w:r w:rsidR="001C6C11">
        <w:t>se to one of the named villages so there is no place to enter the altitude.</w:t>
      </w:r>
    </w:p>
    <w:p w14:paraId="14680F2E" w14:textId="751BBE44" w:rsidR="00523608" w:rsidRDefault="00523608" w:rsidP="00F73A04">
      <w:r>
        <w:t>As noted earlier the spelling of village names is taken from Google Earth. The spelling has to be correct for the model to recognise and respond to it.</w:t>
      </w:r>
    </w:p>
    <w:p w14:paraId="62CE2A84" w14:textId="77777777" w:rsidR="00523608" w:rsidRPr="00AF45C5" w:rsidRDefault="00523608" w:rsidP="00523608">
      <w:pPr>
        <w:rPr>
          <w:b/>
          <w:sz w:val="28"/>
        </w:rPr>
      </w:pPr>
      <w:r w:rsidRPr="00AF45C5">
        <w:rPr>
          <w:b/>
          <w:sz w:val="28"/>
        </w:rPr>
        <w:t>Actions needed</w:t>
      </w:r>
    </w:p>
    <w:p w14:paraId="0427E83A" w14:textId="77777777" w:rsidR="00F94418" w:rsidRDefault="001C6C11" w:rsidP="00F73A04">
      <w:r>
        <w:t xml:space="preserve">To generate an estimate of fruit dry matter for a given day, the User must enter values in the white cells of the ‘Fruit Sample Data” worksheet. The minimum inputs required to generate an estimate are the date, the village name and the variety. </w:t>
      </w:r>
    </w:p>
    <w:p w14:paraId="771B0650" w14:textId="2375B3F4" w:rsidR="00523608" w:rsidRDefault="001C6C11" w:rsidP="00F73A04">
      <w:r>
        <w:t xml:space="preserve">Additional inputs are needed for the mean and the range (optional) if you want to compare the predictions against the </w:t>
      </w:r>
      <w:r w:rsidR="00F94418">
        <w:t xml:space="preserve">actual DM </w:t>
      </w:r>
      <w:r>
        <w:t xml:space="preserve">data. </w:t>
      </w:r>
    </w:p>
    <w:p w14:paraId="2413A5AD" w14:textId="59CA99F3" w:rsidR="001C6C11" w:rsidRDefault="001C6C11" w:rsidP="00F73A04">
      <w:r>
        <w:t xml:space="preserve">Comparisons are useful to check </w:t>
      </w:r>
      <w:r w:rsidR="002F7FE0">
        <w:t xml:space="preserve">the quality of the test </w:t>
      </w:r>
      <w:r>
        <w:t xml:space="preserve">data </w:t>
      </w:r>
      <w:r w:rsidR="002F7FE0">
        <w:t xml:space="preserve">(for example is it tracking as expected with </w:t>
      </w:r>
      <w:proofErr w:type="gramStart"/>
      <w:r w:rsidR="002F7FE0">
        <w:t xml:space="preserve">time, </w:t>
      </w:r>
      <w:r>
        <w:t xml:space="preserve"> or</w:t>
      </w:r>
      <w:proofErr w:type="gramEnd"/>
      <w:r>
        <w:t xml:space="preserve"> is it within the expected range) and to check DM progress.</w:t>
      </w:r>
    </w:p>
    <w:p w14:paraId="7CEC5D45" w14:textId="67EEF67B" w:rsidR="001C6C11" w:rsidRDefault="001C6C11" w:rsidP="00F73A04">
      <w:r>
        <w:t>The comparison can go one of three ways.</w:t>
      </w:r>
    </w:p>
    <w:p w14:paraId="1C89BD4A" w14:textId="441AEBF5" w:rsidR="001C6C11" w:rsidRDefault="001C6C11" w:rsidP="00B47642">
      <w:pPr>
        <w:pStyle w:val="ListParagraph"/>
        <w:numPr>
          <w:ilvl w:val="0"/>
          <w:numId w:val="36"/>
        </w:numPr>
      </w:pPr>
      <w:r>
        <w:t xml:space="preserve">The </w:t>
      </w:r>
      <w:r w:rsidR="00B47642">
        <w:t xml:space="preserve">test </w:t>
      </w:r>
      <w:r>
        <w:t xml:space="preserve">data are higher than predicted (more than 2 DM units higher) </w:t>
      </w:r>
    </w:p>
    <w:p w14:paraId="0B85A698" w14:textId="77409B5C" w:rsidR="001C6C11" w:rsidRDefault="001C6C11" w:rsidP="00B47642">
      <w:pPr>
        <w:pStyle w:val="ListParagraph"/>
        <w:numPr>
          <w:ilvl w:val="0"/>
          <w:numId w:val="36"/>
        </w:numPr>
      </w:pPr>
      <w:r>
        <w:t xml:space="preserve">The </w:t>
      </w:r>
      <w:r w:rsidR="00B47642">
        <w:t xml:space="preserve">test </w:t>
      </w:r>
      <w:r>
        <w:t>data are lower than predicted (more than 2 DM units lower)</w:t>
      </w:r>
    </w:p>
    <w:p w14:paraId="4D7BBCA3" w14:textId="61B0FFCA" w:rsidR="001C6C11" w:rsidRDefault="001C6C11" w:rsidP="00B47642">
      <w:pPr>
        <w:pStyle w:val="ListParagraph"/>
        <w:numPr>
          <w:ilvl w:val="0"/>
          <w:numId w:val="36"/>
        </w:numPr>
      </w:pPr>
      <w:r>
        <w:t xml:space="preserve">The </w:t>
      </w:r>
      <w:r w:rsidR="00B47642">
        <w:t xml:space="preserve">test </w:t>
      </w:r>
      <w:r>
        <w:t>data are pretty close to predicted (within 2 DM units)</w:t>
      </w:r>
    </w:p>
    <w:p w14:paraId="104CD702" w14:textId="7F151DDE" w:rsidR="00B47642" w:rsidRDefault="001C6C11">
      <w:r>
        <w:t>There are many explanations why these differences</w:t>
      </w:r>
      <w:r w:rsidR="00844E78">
        <w:t xml:space="preserve"> may occur</w:t>
      </w:r>
      <w:r w:rsidR="00B47642">
        <w:t xml:space="preserve">. </w:t>
      </w:r>
      <w:r w:rsidR="00844E78">
        <w:t>They</w:t>
      </w:r>
      <w:r w:rsidR="00B47642">
        <w:t xml:space="preserve"> may include:</w:t>
      </w:r>
    </w:p>
    <w:p w14:paraId="78D73504" w14:textId="1C90A6C8" w:rsidR="001C6C11" w:rsidRDefault="002F7FE0" w:rsidP="00B47642">
      <w:pPr>
        <w:pStyle w:val="ListParagraph"/>
        <w:numPr>
          <w:ilvl w:val="0"/>
          <w:numId w:val="37"/>
        </w:numPr>
      </w:pPr>
      <w:r>
        <w:lastRenderedPageBreak/>
        <w:t>Inconsistent sampling testing methods for sequential testing on monitor farms</w:t>
      </w:r>
    </w:p>
    <w:p w14:paraId="745AF8C8" w14:textId="56562E65" w:rsidR="002F7FE0" w:rsidRDefault="002F7FE0" w:rsidP="00B47642">
      <w:pPr>
        <w:pStyle w:val="ListParagraph"/>
        <w:numPr>
          <w:ilvl w:val="0"/>
          <w:numId w:val="37"/>
        </w:numPr>
      </w:pPr>
      <w:r>
        <w:t>Longer than normal spread in flowering</w:t>
      </w:r>
    </w:p>
    <w:p w14:paraId="433EC75C" w14:textId="3A896B25" w:rsidR="002F7FE0" w:rsidRDefault="002F7FE0" w:rsidP="00B47642">
      <w:pPr>
        <w:pStyle w:val="ListParagraph"/>
        <w:numPr>
          <w:ilvl w:val="0"/>
          <w:numId w:val="37"/>
        </w:numPr>
      </w:pPr>
      <w:r>
        <w:t>Fruit from the wrong flowering season e.g.</w:t>
      </w:r>
      <w:r w:rsidR="00844E78">
        <w:t xml:space="preserve"> 2</w:t>
      </w:r>
      <w:r w:rsidR="00844E78" w:rsidRPr="00844E78">
        <w:rPr>
          <w:vertAlign w:val="superscript"/>
        </w:rPr>
        <w:t>nd</w:t>
      </w:r>
      <w:r w:rsidR="00844E78">
        <w:t xml:space="preserve"> flowering, </w:t>
      </w:r>
      <w:r>
        <w:t xml:space="preserve"> not the main season</w:t>
      </w:r>
    </w:p>
    <w:p w14:paraId="44E05058" w14:textId="7BAC6126" w:rsidR="00844E78" w:rsidRDefault="00844E78" w:rsidP="00B47642">
      <w:pPr>
        <w:pStyle w:val="ListParagraph"/>
        <w:numPr>
          <w:ilvl w:val="0"/>
          <w:numId w:val="37"/>
        </w:numPr>
      </w:pPr>
      <w:r>
        <w:t>Wrong village entered</w:t>
      </w:r>
    </w:p>
    <w:p w14:paraId="1282BCC2" w14:textId="6BCAD54D" w:rsidR="00844E78" w:rsidRDefault="00844E78" w:rsidP="00B47642">
      <w:pPr>
        <w:pStyle w:val="ListParagraph"/>
        <w:numPr>
          <w:ilvl w:val="0"/>
          <w:numId w:val="37"/>
        </w:numPr>
      </w:pPr>
      <w:r>
        <w:t>Wrong date entered</w:t>
      </w:r>
    </w:p>
    <w:p w14:paraId="44A048EE" w14:textId="753791FF" w:rsidR="00844E78" w:rsidRDefault="00844E78" w:rsidP="00B47642">
      <w:pPr>
        <w:pStyle w:val="ListParagraph"/>
        <w:numPr>
          <w:ilvl w:val="0"/>
          <w:numId w:val="37"/>
        </w:numPr>
      </w:pPr>
      <w:r>
        <w:t>Local microclimate effects</w:t>
      </w:r>
    </w:p>
    <w:p w14:paraId="6FE8DFB7" w14:textId="5EB28DBC" w:rsidR="00844E78" w:rsidRDefault="00844E78" w:rsidP="00B47642">
      <w:pPr>
        <w:pStyle w:val="ListParagraph"/>
        <w:numPr>
          <w:ilvl w:val="0"/>
          <w:numId w:val="37"/>
        </w:numPr>
      </w:pPr>
      <w:r>
        <w:t>Abnormal weather events</w:t>
      </w:r>
    </w:p>
    <w:p w14:paraId="445F2F0A" w14:textId="77777777" w:rsidR="001C6C11" w:rsidRDefault="001C6C11"/>
    <w:p w14:paraId="3DB3F092" w14:textId="77777777" w:rsidR="001C6C11" w:rsidRDefault="001C6C11"/>
    <w:p w14:paraId="601EE6D1" w14:textId="77777777" w:rsidR="001C6C11" w:rsidRDefault="001C6C11" w:rsidP="00F73A04"/>
    <w:sectPr w:rsidR="001C6C11" w:rsidSect="004C039A">
      <w:type w:val="continuous"/>
      <w:pgSz w:w="11907" w:h="16839" w:code="9"/>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E072F" w14:textId="77777777" w:rsidR="005E4EC3" w:rsidRDefault="005E4EC3" w:rsidP="00277602">
      <w:pPr>
        <w:spacing w:after="0" w:line="240" w:lineRule="auto"/>
      </w:pPr>
      <w:r>
        <w:separator/>
      </w:r>
    </w:p>
  </w:endnote>
  <w:endnote w:type="continuationSeparator" w:id="0">
    <w:p w14:paraId="0C4273D1" w14:textId="77777777" w:rsidR="005E4EC3" w:rsidRDefault="005E4EC3" w:rsidP="00277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73C1F" w14:textId="77777777" w:rsidR="005E4EC3" w:rsidRDefault="005E4EC3" w:rsidP="00277602">
      <w:pPr>
        <w:spacing w:after="0" w:line="240" w:lineRule="auto"/>
      </w:pPr>
      <w:r>
        <w:separator/>
      </w:r>
    </w:p>
  </w:footnote>
  <w:footnote w:type="continuationSeparator" w:id="0">
    <w:p w14:paraId="480C8950" w14:textId="77777777" w:rsidR="005E4EC3" w:rsidRDefault="005E4EC3" w:rsidP="00277602">
      <w:pPr>
        <w:spacing w:after="0" w:line="240" w:lineRule="auto"/>
      </w:pPr>
      <w:r>
        <w:continuationSeparator/>
      </w:r>
    </w:p>
  </w:footnote>
  <w:footnote w:id="1">
    <w:p w14:paraId="2E219C06" w14:textId="46EA793B" w:rsidR="000C134B" w:rsidRDefault="000C134B" w:rsidP="000C134B">
      <w:pPr>
        <w:pStyle w:val="FootnoteText"/>
      </w:pPr>
      <w:r>
        <w:rPr>
          <w:rStyle w:val="FootnoteReference"/>
        </w:rPr>
        <w:footnoteRef/>
      </w:r>
      <w:r>
        <w:t xml:space="preserve"> Dry-matter (DM%) predictions are based on an empirical relationship between DM% and the </w:t>
      </w:r>
      <w:proofErr w:type="spellStart"/>
      <w:r>
        <w:t>the</w:t>
      </w:r>
      <w:proofErr w:type="spellEnd"/>
      <w:r>
        <w:t xml:space="preserve"> cumulative number of ‘growing-degrees-days’ (GDD) for each village as calculated from the 1</w:t>
      </w:r>
      <w:r w:rsidRPr="00F73A04">
        <w:rPr>
          <w:vertAlign w:val="superscript"/>
        </w:rPr>
        <w:t>st</w:t>
      </w:r>
      <w:r>
        <w:t xml:space="preserve"> of November. The model uses the daily average temperature from a reference climate station at Thika as its base (</w:t>
      </w:r>
      <w:hyperlink r:id="rId1" w:history="1">
        <w:r w:rsidRPr="00A5761C">
          <w:rPr>
            <w:rStyle w:val="Hyperlink"/>
          </w:rPr>
          <w:t>https://www.meteoblue.com/en/weather/archive</w:t>
        </w:r>
      </w:hyperlink>
      <w:r>
        <w:t xml:space="preserve">).  The GDDs are calculated for each village using the average daily temperature from Thika (at a reference elevation of 1450 meters above sea level), with a correction for the environmental lapse rate (=0.65 </w:t>
      </w:r>
      <w:proofErr w:type="spellStart"/>
      <w:r w:rsidRPr="00844E78">
        <w:rPr>
          <w:vertAlign w:val="superscript"/>
        </w:rPr>
        <w:t>o</w:t>
      </w:r>
      <w:r>
        <w:t>C</w:t>
      </w:r>
      <w:proofErr w:type="spellEnd"/>
      <w:r>
        <w:t xml:space="preserve"> for every 100 m difference in elevation) and then we subtract the ‘base temperature’ of 10 </w:t>
      </w:r>
      <w:proofErr w:type="spellStart"/>
      <w:r w:rsidRPr="00844E78">
        <w:rPr>
          <w:vertAlign w:val="superscript"/>
        </w:rPr>
        <w:t>o</w:t>
      </w:r>
      <w:r w:rsidR="00844E78">
        <w:t>C</w:t>
      </w:r>
      <w:proofErr w:type="spellEnd"/>
      <w:r w:rsidR="00844E78">
        <w:t xml:space="preserve"> (below which we assume no growth is taking place). The resultant daily values are progressively summed to give cumulative GDDs for any locality.</w:t>
      </w:r>
    </w:p>
    <w:p w14:paraId="5A6B5AB6" w14:textId="77777777" w:rsidR="000C134B" w:rsidRDefault="000C134B" w:rsidP="000C134B">
      <w:pPr>
        <w:pStyle w:val="FootnoteText"/>
      </w:pPr>
    </w:p>
    <w:p w14:paraId="6383CB5C" w14:textId="77777777" w:rsidR="000C134B" w:rsidRDefault="000C134B" w:rsidP="000C134B">
      <w:pPr>
        <w:pStyle w:val="FootnoteText"/>
      </w:pPr>
    </w:p>
    <w:p w14:paraId="521D810E" w14:textId="77777777" w:rsidR="000C134B" w:rsidRDefault="000C134B" w:rsidP="000C134B">
      <w:pPr>
        <w:pStyle w:val="FootnoteText"/>
      </w:pPr>
    </w:p>
    <w:p w14:paraId="50ECE0DC" w14:textId="77777777" w:rsidR="000C134B" w:rsidRDefault="000C134B" w:rsidP="000C134B">
      <w:pPr>
        <w:pStyle w:val="FootnoteText"/>
      </w:pPr>
    </w:p>
    <w:p w14:paraId="2A7B2B8B" w14:textId="77777777" w:rsidR="000C134B" w:rsidRDefault="000C134B" w:rsidP="000C134B">
      <w:pPr>
        <w:pStyle w:val="FootnoteText"/>
      </w:pPr>
    </w:p>
    <w:p w14:paraId="5242423F" w14:textId="77777777" w:rsidR="000C134B" w:rsidRDefault="000C134B" w:rsidP="000C134B">
      <w:pPr>
        <w:pStyle w:val="FootnoteText"/>
        <w:rPr>
          <w:ins w:id="0" w:author="Steve Green" w:date="2021-05-03T11:26:00Z"/>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ECF"/>
    <w:multiLevelType w:val="hybridMultilevel"/>
    <w:tmpl w:val="E11C966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02EC47AE"/>
    <w:multiLevelType w:val="hybridMultilevel"/>
    <w:tmpl w:val="6810C36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3225ED3"/>
    <w:multiLevelType w:val="hybridMultilevel"/>
    <w:tmpl w:val="96E668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83172AD"/>
    <w:multiLevelType w:val="hybridMultilevel"/>
    <w:tmpl w:val="EB26B1F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BB84BBC"/>
    <w:multiLevelType w:val="hybridMultilevel"/>
    <w:tmpl w:val="8348E1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49601A6"/>
    <w:multiLevelType w:val="hybridMultilevel"/>
    <w:tmpl w:val="D3200C0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6340A3A"/>
    <w:multiLevelType w:val="hybridMultilevel"/>
    <w:tmpl w:val="2A7E89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846658C"/>
    <w:multiLevelType w:val="hybridMultilevel"/>
    <w:tmpl w:val="11147E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A7B223D"/>
    <w:multiLevelType w:val="hybridMultilevel"/>
    <w:tmpl w:val="7BB8D6F6"/>
    <w:lvl w:ilvl="0" w:tplc="C8CCC894">
      <w:start w:val="3"/>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1B1B15C8"/>
    <w:multiLevelType w:val="hybridMultilevel"/>
    <w:tmpl w:val="9296F2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36F0D42"/>
    <w:multiLevelType w:val="hybridMultilevel"/>
    <w:tmpl w:val="980EC0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CFC0725"/>
    <w:multiLevelType w:val="hybridMultilevel"/>
    <w:tmpl w:val="B0369D9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2D3E4D5B"/>
    <w:multiLevelType w:val="hybridMultilevel"/>
    <w:tmpl w:val="A68CD846"/>
    <w:lvl w:ilvl="0" w:tplc="1409000F">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2F61571D"/>
    <w:multiLevelType w:val="hybridMultilevel"/>
    <w:tmpl w:val="806417D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33E77158"/>
    <w:multiLevelType w:val="hybridMultilevel"/>
    <w:tmpl w:val="EE6C62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7AE59A5"/>
    <w:multiLevelType w:val="hybridMultilevel"/>
    <w:tmpl w:val="B80402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7BA2212"/>
    <w:multiLevelType w:val="hybridMultilevel"/>
    <w:tmpl w:val="00B20BC8"/>
    <w:lvl w:ilvl="0" w:tplc="1409000F">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7" w15:restartNumberingAfterBreak="0">
    <w:nsid w:val="39BB0C4F"/>
    <w:multiLevelType w:val="hybridMultilevel"/>
    <w:tmpl w:val="C61A8ED8"/>
    <w:lvl w:ilvl="0" w:tplc="14090001">
      <w:start w:val="1"/>
      <w:numFmt w:val="bullet"/>
      <w:lvlText w:val=""/>
      <w:lvlJc w:val="left"/>
      <w:pPr>
        <w:ind w:left="360" w:hanging="360"/>
      </w:pPr>
      <w:rPr>
        <w:rFonts w:ascii="Symbol" w:hAnsi="Symbol" w:hint="default"/>
      </w:rPr>
    </w:lvl>
    <w:lvl w:ilvl="1" w:tplc="14090001">
      <w:start w:val="1"/>
      <w:numFmt w:val="bullet"/>
      <w:lvlText w:val=""/>
      <w:lvlJc w:val="left"/>
      <w:pPr>
        <w:ind w:left="1080" w:hanging="360"/>
      </w:pPr>
      <w:rPr>
        <w:rFonts w:ascii="Symbol" w:hAnsi="Symbol" w:hint="default"/>
      </w:r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3A47676F"/>
    <w:multiLevelType w:val="hybridMultilevel"/>
    <w:tmpl w:val="BB8099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F0846F9"/>
    <w:multiLevelType w:val="hybridMultilevel"/>
    <w:tmpl w:val="15C8E7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2003DB5"/>
    <w:multiLevelType w:val="hybridMultilevel"/>
    <w:tmpl w:val="20782484"/>
    <w:lvl w:ilvl="0" w:tplc="D9C266C2">
      <w:start w:val="1"/>
      <w:numFmt w:val="decimal"/>
      <w:lvlText w:val="%1."/>
      <w:lvlJc w:val="left"/>
      <w:pPr>
        <w:ind w:left="36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4482F22"/>
    <w:multiLevelType w:val="hybridMultilevel"/>
    <w:tmpl w:val="5CFCBC7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50931A9"/>
    <w:multiLevelType w:val="hybridMultilevel"/>
    <w:tmpl w:val="DBE47B6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192204A"/>
    <w:multiLevelType w:val="hybridMultilevel"/>
    <w:tmpl w:val="C82030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9903DC1"/>
    <w:multiLevelType w:val="hybridMultilevel"/>
    <w:tmpl w:val="0C86B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A105B3A"/>
    <w:multiLevelType w:val="hybridMultilevel"/>
    <w:tmpl w:val="214CC3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5BAA5802"/>
    <w:multiLevelType w:val="hybridMultilevel"/>
    <w:tmpl w:val="153AC8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FFB6411"/>
    <w:multiLevelType w:val="hybridMultilevel"/>
    <w:tmpl w:val="A3DA500A"/>
    <w:lvl w:ilvl="0" w:tplc="D9C266C2">
      <w:start w:val="1"/>
      <w:numFmt w:val="decimal"/>
      <w:lvlText w:val="%1."/>
      <w:lvlJc w:val="left"/>
      <w:pPr>
        <w:ind w:left="360" w:hanging="360"/>
      </w:pPr>
      <w:rPr>
        <w:rFonts w:hint="default"/>
        <w:b/>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677D771B"/>
    <w:multiLevelType w:val="hybridMultilevel"/>
    <w:tmpl w:val="1FF2FB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9104C55"/>
    <w:multiLevelType w:val="hybridMultilevel"/>
    <w:tmpl w:val="34D63D74"/>
    <w:lvl w:ilvl="0" w:tplc="14090001">
      <w:start w:val="1"/>
      <w:numFmt w:val="bullet"/>
      <w:lvlText w:val=""/>
      <w:lvlJc w:val="left"/>
      <w:pPr>
        <w:ind w:left="360" w:hanging="360"/>
      </w:pPr>
      <w:rPr>
        <w:rFonts w:ascii="Symbol" w:hAnsi="Symbol"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6C0418FB"/>
    <w:multiLevelType w:val="hybridMultilevel"/>
    <w:tmpl w:val="2D321DE0"/>
    <w:lvl w:ilvl="0" w:tplc="1409000F">
      <w:start w:val="1"/>
      <w:numFmt w:val="decimal"/>
      <w:lvlText w:val="%1."/>
      <w:lvlJc w:val="left"/>
      <w:pPr>
        <w:ind w:left="360" w:hanging="360"/>
      </w:pPr>
      <w:rPr>
        <w:rFonts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1" w15:restartNumberingAfterBreak="0">
    <w:nsid w:val="6EE04BEE"/>
    <w:multiLevelType w:val="hybridMultilevel"/>
    <w:tmpl w:val="493E4F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FF8453B"/>
    <w:multiLevelType w:val="hybridMultilevel"/>
    <w:tmpl w:val="46B4F3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2086388"/>
    <w:multiLevelType w:val="hybridMultilevel"/>
    <w:tmpl w:val="493289CC"/>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81D35DF"/>
    <w:multiLevelType w:val="hybridMultilevel"/>
    <w:tmpl w:val="C69264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93B0BFA"/>
    <w:multiLevelType w:val="hybridMultilevel"/>
    <w:tmpl w:val="5AA6F54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6" w15:restartNumberingAfterBreak="0">
    <w:nsid w:val="7C703547"/>
    <w:multiLevelType w:val="hybridMultilevel"/>
    <w:tmpl w:val="394095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7679123">
    <w:abstractNumId w:val="18"/>
  </w:num>
  <w:num w:numId="2" w16cid:durableId="1746298220">
    <w:abstractNumId w:val="16"/>
  </w:num>
  <w:num w:numId="3" w16cid:durableId="2081099995">
    <w:abstractNumId w:val="0"/>
  </w:num>
  <w:num w:numId="4" w16cid:durableId="71051130">
    <w:abstractNumId w:val="6"/>
  </w:num>
  <w:num w:numId="5" w16cid:durableId="586572196">
    <w:abstractNumId w:val="14"/>
  </w:num>
  <w:num w:numId="6" w16cid:durableId="38744316">
    <w:abstractNumId w:val="22"/>
  </w:num>
  <w:num w:numId="7" w16cid:durableId="1557159749">
    <w:abstractNumId w:val="30"/>
  </w:num>
  <w:num w:numId="8" w16cid:durableId="1682662385">
    <w:abstractNumId w:val="15"/>
  </w:num>
  <w:num w:numId="9" w16cid:durableId="1503740365">
    <w:abstractNumId w:val="11"/>
  </w:num>
  <w:num w:numId="10" w16cid:durableId="73016934">
    <w:abstractNumId w:val="33"/>
  </w:num>
  <w:num w:numId="11" w16cid:durableId="1782647015">
    <w:abstractNumId w:val="28"/>
  </w:num>
  <w:num w:numId="12" w16cid:durableId="584725805">
    <w:abstractNumId w:val="5"/>
  </w:num>
  <w:num w:numId="13" w16cid:durableId="926840144">
    <w:abstractNumId w:val="24"/>
  </w:num>
  <w:num w:numId="14" w16cid:durableId="1121530114">
    <w:abstractNumId w:val="36"/>
  </w:num>
  <w:num w:numId="15" w16cid:durableId="1737895123">
    <w:abstractNumId w:val="12"/>
  </w:num>
  <w:num w:numId="16" w16cid:durableId="1818691578">
    <w:abstractNumId w:val="17"/>
  </w:num>
  <w:num w:numId="17" w16cid:durableId="1097141872">
    <w:abstractNumId w:val="13"/>
  </w:num>
  <w:num w:numId="18" w16cid:durableId="208035923">
    <w:abstractNumId w:val="9"/>
  </w:num>
  <w:num w:numId="19" w16cid:durableId="2074542813">
    <w:abstractNumId w:val="29"/>
  </w:num>
  <w:num w:numId="20" w16cid:durableId="136186346">
    <w:abstractNumId w:val="27"/>
  </w:num>
  <w:num w:numId="21" w16cid:durableId="58938609">
    <w:abstractNumId w:val="20"/>
  </w:num>
  <w:num w:numId="22" w16cid:durableId="335422099">
    <w:abstractNumId w:val="23"/>
  </w:num>
  <w:num w:numId="23" w16cid:durableId="1463841189">
    <w:abstractNumId w:val="35"/>
  </w:num>
  <w:num w:numId="24" w16cid:durableId="1489328183">
    <w:abstractNumId w:val="3"/>
  </w:num>
  <w:num w:numId="25" w16cid:durableId="2024628891">
    <w:abstractNumId w:val="8"/>
  </w:num>
  <w:num w:numId="26" w16cid:durableId="1944921494">
    <w:abstractNumId w:val="19"/>
  </w:num>
  <w:num w:numId="27" w16cid:durableId="395977744">
    <w:abstractNumId w:val="2"/>
  </w:num>
  <w:num w:numId="28" w16cid:durableId="327249563">
    <w:abstractNumId w:val="1"/>
  </w:num>
  <w:num w:numId="29" w16cid:durableId="2024283275">
    <w:abstractNumId w:val="4"/>
  </w:num>
  <w:num w:numId="30" w16cid:durableId="288097174">
    <w:abstractNumId w:val="21"/>
  </w:num>
  <w:num w:numId="31" w16cid:durableId="463163487">
    <w:abstractNumId w:val="34"/>
  </w:num>
  <w:num w:numId="32" w16cid:durableId="220868576">
    <w:abstractNumId w:val="32"/>
  </w:num>
  <w:num w:numId="33" w16cid:durableId="1199271882">
    <w:abstractNumId w:val="26"/>
  </w:num>
  <w:num w:numId="34" w16cid:durableId="744914451">
    <w:abstractNumId w:val="10"/>
  </w:num>
  <w:num w:numId="35" w16cid:durableId="663975082">
    <w:abstractNumId w:val="25"/>
  </w:num>
  <w:num w:numId="36" w16cid:durableId="330641281">
    <w:abstractNumId w:val="7"/>
  </w:num>
  <w:num w:numId="37" w16cid:durableId="393049183">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 Green">
    <w15:presenceInfo w15:providerId="AD" w15:userId="S-1-5-21-4203918484-111196964-97655331-5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C64"/>
    <w:rsid w:val="000213CD"/>
    <w:rsid w:val="000835DD"/>
    <w:rsid w:val="00085626"/>
    <w:rsid w:val="000C134B"/>
    <w:rsid w:val="000D5CBC"/>
    <w:rsid w:val="001050B8"/>
    <w:rsid w:val="00117C45"/>
    <w:rsid w:val="00163858"/>
    <w:rsid w:val="00173D2A"/>
    <w:rsid w:val="0017433D"/>
    <w:rsid w:val="001A3AAD"/>
    <w:rsid w:val="001B304E"/>
    <w:rsid w:val="001B6909"/>
    <w:rsid w:val="001C3A42"/>
    <w:rsid w:val="001C6C11"/>
    <w:rsid w:val="00211B9E"/>
    <w:rsid w:val="002353DB"/>
    <w:rsid w:val="002512A8"/>
    <w:rsid w:val="00270801"/>
    <w:rsid w:val="002766CB"/>
    <w:rsid w:val="00277602"/>
    <w:rsid w:val="002F7FE0"/>
    <w:rsid w:val="003304BA"/>
    <w:rsid w:val="00352C22"/>
    <w:rsid w:val="003702C6"/>
    <w:rsid w:val="00395892"/>
    <w:rsid w:val="003A6A41"/>
    <w:rsid w:val="00400276"/>
    <w:rsid w:val="00450542"/>
    <w:rsid w:val="004A20E1"/>
    <w:rsid w:val="004C039A"/>
    <w:rsid w:val="00523608"/>
    <w:rsid w:val="0052382F"/>
    <w:rsid w:val="00550136"/>
    <w:rsid w:val="005747C6"/>
    <w:rsid w:val="00580994"/>
    <w:rsid w:val="005E4EC3"/>
    <w:rsid w:val="006159D0"/>
    <w:rsid w:val="00653C4D"/>
    <w:rsid w:val="006675BC"/>
    <w:rsid w:val="00671961"/>
    <w:rsid w:val="006B5CB6"/>
    <w:rsid w:val="006E3BC9"/>
    <w:rsid w:val="006F7C39"/>
    <w:rsid w:val="00703912"/>
    <w:rsid w:val="007375DB"/>
    <w:rsid w:val="00764B33"/>
    <w:rsid w:val="007747B3"/>
    <w:rsid w:val="007A47DF"/>
    <w:rsid w:val="007E6BBD"/>
    <w:rsid w:val="007F0D65"/>
    <w:rsid w:val="007F5F72"/>
    <w:rsid w:val="00844E78"/>
    <w:rsid w:val="0089593A"/>
    <w:rsid w:val="008D0CC4"/>
    <w:rsid w:val="008D2018"/>
    <w:rsid w:val="008D28BA"/>
    <w:rsid w:val="008F5FC8"/>
    <w:rsid w:val="00904F1D"/>
    <w:rsid w:val="0094244B"/>
    <w:rsid w:val="00974497"/>
    <w:rsid w:val="009B6729"/>
    <w:rsid w:val="009D43B7"/>
    <w:rsid w:val="009D6FBF"/>
    <w:rsid w:val="00A23BD5"/>
    <w:rsid w:val="00A53243"/>
    <w:rsid w:val="00A6135F"/>
    <w:rsid w:val="00A94493"/>
    <w:rsid w:val="00AC52D9"/>
    <w:rsid w:val="00AF1A0C"/>
    <w:rsid w:val="00AF45C5"/>
    <w:rsid w:val="00B35A0A"/>
    <w:rsid w:val="00B47642"/>
    <w:rsid w:val="00B55425"/>
    <w:rsid w:val="00B66885"/>
    <w:rsid w:val="00B8455B"/>
    <w:rsid w:val="00BC00CB"/>
    <w:rsid w:val="00BD42F6"/>
    <w:rsid w:val="00C00D1E"/>
    <w:rsid w:val="00C6706A"/>
    <w:rsid w:val="00C679E9"/>
    <w:rsid w:val="00C70B92"/>
    <w:rsid w:val="00C729D7"/>
    <w:rsid w:val="00C97156"/>
    <w:rsid w:val="00CB021F"/>
    <w:rsid w:val="00CC6E2E"/>
    <w:rsid w:val="00CE4275"/>
    <w:rsid w:val="00CE4DFF"/>
    <w:rsid w:val="00D73322"/>
    <w:rsid w:val="00D859B1"/>
    <w:rsid w:val="00D945CB"/>
    <w:rsid w:val="00D955B7"/>
    <w:rsid w:val="00D95E37"/>
    <w:rsid w:val="00DA2E92"/>
    <w:rsid w:val="00DB02A5"/>
    <w:rsid w:val="00DE4121"/>
    <w:rsid w:val="00DE4972"/>
    <w:rsid w:val="00DF61D0"/>
    <w:rsid w:val="00E12EF0"/>
    <w:rsid w:val="00E1437E"/>
    <w:rsid w:val="00E62F5D"/>
    <w:rsid w:val="00E84967"/>
    <w:rsid w:val="00E90C64"/>
    <w:rsid w:val="00EE7F96"/>
    <w:rsid w:val="00F048A6"/>
    <w:rsid w:val="00F426B0"/>
    <w:rsid w:val="00F73A04"/>
    <w:rsid w:val="00F74EFF"/>
    <w:rsid w:val="00F76738"/>
    <w:rsid w:val="00F87E2D"/>
    <w:rsid w:val="00F939A2"/>
    <w:rsid w:val="00F94418"/>
    <w:rsid w:val="00FD0247"/>
    <w:rsid w:val="00FF7B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33D7"/>
  <w15:chartTrackingRefBased/>
  <w15:docId w15:val="{81BE9449-3AA3-4C38-8A7B-FBB2366A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C64"/>
    <w:pPr>
      <w:ind w:left="720"/>
      <w:contextualSpacing/>
    </w:pPr>
  </w:style>
  <w:style w:type="character" w:styleId="CommentReference">
    <w:name w:val="annotation reference"/>
    <w:basedOn w:val="DefaultParagraphFont"/>
    <w:uiPriority w:val="99"/>
    <w:semiHidden/>
    <w:unhideWhenUsed/>
    <w:rsid w:val="00DE4972"/>
    <w:rPr>
      <w:sz w:val="16"/>
      <w:szCs w:val="16"/>
    </w:rPr>
  </w:style>
  <w:style w:type="paragraph" w:styleId="CommentText">
    <w:name w:val="annotation text"/>
    <w:basedOn w:val="Normal"/>
    <w:link w:val="CommentTextChar"/>
    <w:uiPriority w:val="99"/>
    <w:semiHidden/>
    <w:unhideWhenUsed/>
    <w:rsid w:val="00DE4972"/>
    <w:pPr>
      <w:spacing w:line="240" w:lineRule="auto"/>
    </w:pPr>
    <w:rPr>
      <w:sz w:val="20"/>
      <w:szCs w:val="20"/>
    </w:rPr>
  </w:style>
  <w:style w:type="character" w:customStyle="1" w:styleId="CommentTextChar">
    <w:name w:val="Comment Text Char"/>
    <w:basedOn w:val="DefaultParagraphFont"/>
    <w:link w:val="CommentText"/>
    <w:uiPriority w:val="99"/>
    <w:semiHidden/>
    <w:rsid w:val="00DE4972"/>
    <w:rPr>
      <w:sz w:val="20"/>
      <w:szCs w:val="20"/>
    </w:rPr>
  </w:style>
  <w:style w:type="paragraph" w:styleId="CommentSubject">
    <w:name w:val="annotation subject"/>
    <w:basedOn w:val="CommentText"/>
    <w:next w:val="CommentText"/>
    <w:link w:val="CommentSubjectChar"/>
    <w:uiPriority w:val="99"/>
    <w:semiHidden/>
    <w:unhideWhenUsed/>
    <w:rsid w:val="00DE4972"/>
    <w:rPr>
      <w:b/>
      <w:bCs/>
    </w:rPr>
  </w:style>
  <w:style w:type="character" w:customStyle="1" w:styleId="CommentSubjectChar">
    <w:name w:val="Comment Subject Char"/>
    <w:basedOn w:val="CommentTextChar"/>
    <w:link w:val="CommentSubject"/>
    <w:uiPriority w:val="99"/>
    <w:semiHidden/>
    <w:rsid w:val="00DE4972"/>
    <w:rPr>
      <w:b/>
      <w:bCs/>
      <w:sz w:val="20"/>
      <w:szCs w:val="20"/>
    </w:rPr>
  </w:style>
  <w:style w:type="paragraph" w:styleId="Revision">
    <w:name w:val="Revision"/>
    <w:hidden/>
    <w:uiPriority w:val="99"/>
    <w:semiHidden/>
    <w:rsid w:val="00DE4972"/>
    <w:pPr>
      <w:spacing w:after="0" w:line="240" w:lineRule="auto"/>
    </w:pPr>
  </w:style>
  <w:style w:type="paragraph" w:styleId="BalloonText">
    <w:name w:val="Balloon Text"/>
    <w:basedOn w:val="Normal"/>
    <w:link w:val="BalloonTextChar"/>
    <w:uiPriority w:val="99"/>
    <w:semiHidden/>
    <w:unhideWhenUsed/>
    <w:rsid w:val="00DE4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972"/>
    <w:rPr>
      <w:rFonts w:ascii="Segoe UI" w:hAnsi="Segoe UI" w:cs="Segoe UI"/>
      <w:sz w:val="18"/>
      <w:szCs w:val="18"/>
    </w:rPr>
  </w:style>
  <w:style w:type="paragraph" w:styleId="FootnoteText">
    <w:name w:val="footnote text"/>
    <w:basedOn w:val="Normal"/>
    <w:link w:val="FootnoteTextChar"/>
    <w:uiPriority w:val="99"/>
    <w:semiHidden/>
    <w:unhideWhenUsed/>
    <w:rsid w:val="002776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7602"/>
    <w:rPr>
      <w:sz w:val="20"/>
      <w:szCs w:val="20"/>
    </w:rPr>
  </w:style>
  <w:style w:type="character" w:styleId="FootnoteReference">
    <w:name w:val="footnote reference"/>
    <w:basedOn w:val="DefaultParagraphFont"/>
    <w:uiPriority w:val="99"/>
    <w:semiHidden/>
    <w:unhideWhenUsed/>
    <w:rsid w:val="00277602"/>
    <w:rPr>
      <w:vertAlign w:val="superscript"/>
    </w:rPr>
  </w:style>
  <w:style w:type="character" w:styleId="Hyperlink">
    <w:name w:val="Hyperlink"/>
    <w:basedOn w:val="DefaultParagraphFont"/>
    <w:uiPriority w:val="99"/>
    <w:unhideWhenUsed/>
    <w:rsid w:val="000C13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meteoblue.com/en/weather/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521F-4837-43F9-82A9-3C2EA4C55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Plant &amp; Food Research</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 1</dc:creator>
  <cp:keywords/>
  <dc:description/>
  <cp:lastModifiedBy>Reviewer 1</cp:lastModifiedBy>
  <cp:revision>2</cp:revision>
  <cp:lastPrinted>2021-05-02T21:50:00Z</cp:lastPrinted>
  <dcterms:created xsi:type="dcterms:W3CDTF">2022-12-15T01:52:00Z</dcterms:created>
  <dcterms:modified xsi:type="dcterms:W3CDTF">2022-12-15T01:52:00Z</dcterms:modified>
</cp:coreProperties>
</file>